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F17F42" w14:textId="77777777" w:rsidR="0089617C" w:rsidRPr="00690784" w:rsidRDefault="00590934" w:rsidP="003F10BF">
      <w:pPr>
        <w:spacing w:line="240" w:lineRule="auto"/>
        <w:jc w:val="center"/>
        <w:rPr>
          <w:rFonts w:ascii="Times New Roman" w:hAnsi="Times New Roman" w:cs="Times New Roman"/>
          <w:b/>
          <w:sz w:val="28"/>
          <w:lang w:val="en-US"/>
        </w:rPr>
      </w:pPr>
      <w:r w:rsidRPr="00690784">
        <w:rPr>
          <w:rFonts w:ascii="Times New Roman" w:hAnsi="Times New Roman" w:cs="Times New Roman"/>
          <w:b/>
          <w:sz w:val="28"/>
          <w:lang w:val="en-US"/>
        </w:rPr>
        <w:t xml:space="preserve">Evaluating the </w:t>
      </w:r>
      <w:r w:rsidR="00742C40" w:rsidRPr="00690784">
        <w:rPr>
          <w:rFonts w:ascii="Times New Roman" w:hAnsi="Times New Roman" w:cs="Times New Roman"/>
          <w:b/>
          <w:sz w:val="28"/>
          <w:lang w:val="en-US"/>
        </w:rPr>
        <w:t>effectiveness</w:t>
      </w:r>
      <w:r w:rsidRPr="00690784">
        <w:rPr>
          <w:rFonts w:ascii="Times New Roman" w:hAnsi="Times New Roman" w:cs="Times New Roman"/>
          <w:b/>
          <w:sz w:val="28"/>
          <w:lang w:val="en-US"/>
        </w:rPr>
        <w:t xml:space="preserve"> of TURF-reserves in Mexico</w:t>
      </w:r>
    </w:p>
    <w:p w14:paraId="04ABB523" w14:textId="77777777" w:rsidR="00742C40" w:rsidRPr="00690784" w:rsidRDefault="00742C40" w:rsidP="001762F1">
      <w:pPr>
        <w:pBdr>
          <w:bottom w:val="single" w:sz="12" w:space="1" w:color="auto"/>
        </w:pBdr>
        <w:spacing w:line="240" w:lineRule="auto"/>
        <w:jc w:val="both"/>
        <w:rPr>
          <w:rFonts w:ascii="Times New Roman" w:hAnsi="Times New Roman" w:cs="Times New Roman"/>
          <w:sz w:val="28"/>
          <w:lang w:val="en-US"/>
        </w:rPr>
      </w:pPr>
    </w:p>
    <w:p w14:paraId="4A50AEFF" w14:textId="77777777" w:rsidR="005A4FF0" w:rsidRPr="00690784" w:rsidRDefault="0089617C" w:rsidP="001762F1">
      <w:pPr>
        <w:pStyle w:val="SemEspaamento"/>
        <w:jc w:val="both"/>
        <w:rPr>
          <w:b/>
        </w:rPr>
      </w:pPr>
      <w:r w:rsidRPr="00690784">
        <w:rPr>
          <w:b/>
        </w:rPr>
        <w:t>Prop</w:t>
      </w:r>
      <w:r w:rsidR="00C8522B" w:rsidRPr="00690784">
        <w:rPr>
          <w:b/>
        </w:rPr>
        <w:t>osers</w:t>
      </w:r>
    </w:p>
    <w:p w14:paraId="145637B8" w14:textId="77777777" w:rsidR="009B5196" w:rsidRPr="00690784" w:rsidRDefault="009B5196" w:rsidP="001762F1">
      <w:pPr>
        <w:pStyle w:val="SemEspaamento"/>
        <w:jc w:val="both"/>
        <w:rPr>
          <w:i/>
        </w:rPr>
      </w:pPr>
      <w:r w:rsidRPr="00690784">
        <w:rPr>
          <w:i/>
        </w:rPr>
        <w:t>Latin American Fisheries Fellowship</w:t>
      </w:r>
    </w:p>
    <w:p w14:paraId="4AA44178" w14:textId="77777777" w:rsidR="00C8522B" w:rsidRPr="00690784" w:rsidRDefault="00C8522B" w:rsidP="001762F1">
      <w:pPr>
        <w:pStyle w:val="SemEspaamento"/>
        <w:jc w:val="both"/>
        <w:rPr>
          <w:i/>
        </w:rPr>
      </w:pPr>
      <w:r w:rsidRPr="00690784">
        <w:rPr>
          <w:i/>
        </w:rPr>
        <w:t>Bren School of Environmental Science and Management</w:t>
      </w:r>
    </w:p>
    <w:p w14:paraId="1A707834" w14:textId="77777777" w:rsidR="005A4FF0" w:rsidRPr="00173EAC" w:rsidRDefault="005A4FF0" w:rsidP="001762F1">
      <w:pPr>
        <w:pStyle w:val="SemEspaamento"/>
        <w:jc w:val="both"/>
        <w:rPr>
          <w:lang w:val="pt-BR"/>
          <w:rPrChange w:id="0" w:author="Caio Faro" w:date="2016-01-19T21:59:00Z">
            <w:rPr/>
          </w:rPrChange>
        </w:rPr>
      </w:pPr>
      <w:r w:rsidRPr="00173EAC">
        <w:rPr>
          <w:lang w:val="pt-BR"/>
          <w:rPrChange w:id="1" w:author="Caio Faro" w:date="2016-01-19T21:59:00Z">
            <w:rPr/>
          </w:rPrChange>
        </w:rPr>
        <w:t xml:space="preserve">Juan Carlos </w:t>
      </w:r>
      <w:proofErr w:type="spellStart"/>
      <w:r w:rsidRPr="00173EAC">
        <w:rPr>
          <w:lang w:val="pt-BR"/>
          <w:rPrChange w:id="2" w:author="Caio Faro" w:date="2016-01-19T21:59:00Z">
            <w:rPr/>
          </w:rPrChange>
        </w:rPr>
        <w:t>Villaseñor-Derbez</w:t>
      </w:r>
      <w:proofErr w:type="spellEnd"/>
      <w:r w:rsidR="00C8522B" w:rsidRPr="00173EAC">
        <w:rPr>
          <w:lang w:val="pt-BR"/>
          <w:rPrChange w:id="3" w:author="Caio Faro" w:date="2016-01-19T21:59:00Z">
            <w:rPr/>
          </w:rPrChange>
        </w:rPr>
        <w:t>,</w:t>
      </w:r>
      <w:r w:rsidR="00063CD7" w:rsidRPr="00173EAC">
        <w:rPr>
          <w:lang w:val="pt-BR"/>
          <w:rPrChange w:id="4" w:author="Caio Faro" w:date="2016-01-19T21:59:00Z">
            <w:rPr/>
          </w:rPrChange>
        </w:rPr>
        <w:t xml:space="preserve"> </w:t>
      </w:r>
      <w:r w:rsidR="00A35001">
        <w:fldChar w:fldCharType="begin"/>
      </w:r>
      <w:r w:rsidR="00A35001" w:rsidRPr="00173EAC">
        <w:rPr>
          <w:lang w:val="pt-BR"/>
          <w:rPrChange w:id="5" w:author="Caio Faro" w:date="2016-01-19T21:59:00Z">
            <w:rPr/>
          </w:rPrChange>
        </w:rPr>
        <w:instrText xml:space="preserve"> HYPERLINK "mailto:jvillasenor@bren.ucsb.edu" </w:instrText>
      </w:r>
      <w:r w:rsidR="00A35001">
        <w:fldChar w:fldCharType="separate"/>
      </w:r>
      <w:r w:rsidRPr="00173EAC">
        <w:rPr>
          <w:rStyle w:val="Hyperlink"/>
          <w:lang w:val="pt-BR"/>
          <w:rPrChange w:id="6" w:author="Caio Faro" w:date="2016-01-19T21:59:00Z">
            <w:rPr>
              <w:rStyle w:val="Hyperlink"/>
            </w:rPr>
          </w:rPrChange>
        </w:rPr>
        <w:t>jvillasenor@bren.ucsb.edu</w:t>
      </w:r>
      <w:r w:rsidR="00A35001">
        <w:rPr>
          <w:rStyle w:val="Hyperlink"/>
        </w:rPr>
        <w:fldChar w:fldCharType="end"/>
      </w:r>
      <w:r w:rsidRPr="00173EAC">
        <w:rPr>
          <w:lang w:val="pt-BR"/>
          <w:rPrChange w:id="7" w:author="Caio Faro" w:date="2016-01-19T21:59:00Z">
            <w:rPr/>
          </w:rPrChange>
        </w:rPr>
        <w:t>,</w:t>
      </w:r>
      <w:r w:rsidR="00063CD7" w:rsidRPr="00173EAC">
        <w:rPr>
          <w:lang w:val="pt-BR"/>
          <w:rPrChange w:id="8" w:author="Caio Faro" w:date="2016-01-19T21:59:00Z">
            <w:rPr/>
          </w:rPrChange>
        </w:rPr>
        <w:t xml:space="preserve"> +52 1</w:t>
      </w:r>
      <w:r w:rsidRPr="00173EAC">
        <w:rPr>
          <w:lang w:val="pt-BR"/>
          <w:rPrChange w:id="9" w:author="Caio Faro" w:date="2016-01-19T21:59:00Z">
            <w:rPr/>
          </w:rPrChange>
        </w:rPr>
        <w:t xml:space="preserve"> </w:t>
      </w:r>
      <w:r w:rsidR="00771A27" w:rsidRPr="00173EAC">
        <w:rPr>
          <w:lang w:val="pt-BR"/>
          <w:rPrChange w:id="10" w:author="Caio Faro" w:date="2016-01-19T21:59:00Z">
            <w:rPr/>
          </w:rPrChange>
        </w:rPr>
        <w:t>646-102-06</w:t>
      </w:r>
      <w:r w:rsidR="00343345" w:rsidRPr="00173EAC">
        <w:rPr>
          <w:lang w:val="pt-BR"/>
          <w:rPrChange w:id="11" w:author="Caio Faro" w:date="2016-01-19T21:59:00Z">
            <w:rPr/>
          </w:rPrChange>
        </w:rPr>
        <w:t>24</w:t>
      </w:r>
    </w:p>
    <w:p w14:paraId="67C03409" w14:textId="77777777" w:rsidR="00771A27" w:rsidRPr="00690784" w:rsidRDefault="00771A27" w:rsidP="001762F1">
      <w:pPr>
        <w:pStyle w:val="SemEspaamento"/>
        <w:jc w:val="both"/>
        <w:rPr>
          <w:lang w:val="es-MX"/>
        </w:rPr>
      </w:pPr>
      <w:r w:rsidRPr="00690784">
        <w:rPr>
          <w:lang w:val="es-MX"/>
        </w:rPr>
        <w:t>Caio Faro,</w:t>
      </w:r>
      <w:r w:rsidR="00C8522B" w:rsidRPr="00690784">
        <w:rPr>
          <w:lang w:val="es-MX"/>
        </w:rPr>
        <w:t xml:space="preserve"> </w:t>
      </w:r>
      <w:r w:rsidR="00A35001">
        <w:fldChar w:fldCharType="begin"/>
      </w:r>
      <w:r w:rsidR="00A35001" w:rsidRPr="00173EAC">
        <w:rPr>
          <w:lang w:val="pt-BR"/>
          <w:rPrChange w:id="12" w:author="Caio Faro" w:date="2016-01-19T21:59:00Z">
            <w:rPr/>
          </w:rPrChange>
        </w:rPr>
        <w:instrText xml:space="preserve"> HYPERLINK "mailto:cfaro@bren.ucsb.edu" </w:instrText>
      </w:r>
      <w:r w:rsidR="00A35001">
        <w:fldChar w:fldCharType="separate"/>
      </w:r>
      <w:r w:rsidRPr="00690784">
        <w:rPr>
          <w:rStyle w:val="Hyperlink"/>
          <w:lang w:val="es-MX"/>
        </w:rPr>
        <w:t>cfaro@bren.ucsb.edu</w:t>
      </w:r>
      <w:r w:rsidR="00A35001">
        <w:rPr>
          <w:rStyle w:val="Hyperlink"/>
          <w:lang w:val="es-MX"/>
        </w:rPr>
        <w:fldChar w:fldCharType="end"/>
      </w:r>
      <w:r w:rsidRPr="00690784">
        <w:rPr>
          <w:lang w:val="es-MX"/>
        </w:rPr>
        <w:t>, +1 805 689-9849</w:t>
      </w:r>
    </w:p>
    <w:p w14:paraId="5399329B" w14:textId="77777777" w:rsidR="00343345" w:rsidRPr="00690784" w:rsidRDefault="00343345" w:rsidP="001762F1">
      <w:pPr>
        <w:pStyle w:val="SemEspaamento"/>
        <w:jc w:val="both"/>
        <w:rPr>
          <w:lang w:val="es-MX"/>
        </w:rPr>
      </w:pPr>
    </w:p>
    <w:p w14:paraId="37374F62" w14:textId="77777777" w:rsidR="00063CD7" w:rsidRPr="00690784" w:rsidRDefault="005A4FF0" w:rsidP="001762F1">
      <w:pPr>
        <w:pStyle w:val="SemEspaamento"/>
        <w:jc w:val="both"/>
        <w:rPr>
          <w:b/>
          <w:lang w:val="es-MX"/>
        </w:rPr>
      </w:pPr>
      <w:proofErr w:type="spellStart"/>
      <w:r w:rsidRPr="00690784">
        <w:rPr>
          <w:b/>
          <w:lang w:val="es-MX"/>
        </w:rPr>
        <w:t>Client</w:t>
      </w:r>
      <w:proofErr w:type="spellEnd"/>
    </w:p>
    <w:p w14:paraId="5FED2BBB" w14:textId="77777777" w:rsidR="00565356" w:rsidRPr="00690784" w:rsidRDefault="00565356" w:rsidP="001762F1">
      <w:pPr>
        <w:pStyle w:val="SemEspaamento"/>
        <w:jc w:val="both"/>
        <w:rPr>
          <w:i/>
          <w:lang w:val="es-MX"/>
        </w:rPr>
      </w:pPr>
      <w:r w:rsidRPr="00690784">
        <w:rPr>
          <w:i/>
          <w:lang w:val="es-MX"/>
        </w:rPr>
        <w:t>Comunidad y Biodiversidad, A.C.</w:t>
      </w:r>
    </w:p>
    <w:p w14:paraId="28B38990" w14:textId="77777777" w:rsidR="00565356" w:rsidRPr="00690784" w:rsidRDefault="00565356" w:rsidP="001762F1">
      <w:pPr>
        <w:pStyle w:val="SemEspaamento"/>
        <w:jc w:val="both"/>
        <w:rPr>
          <w:lang w:val="es-MX"/>
        </w:rPr>
      </w:pPr>
      <w:r w:rsidRPr="00690784">
        <w:rPr>
          <w:lang w:val="es-MX"/>
        </w:rPr>
        <w:t>Jorge Torre-Cosío</w:t>
      </w:r>
      <w:r w:rsidR="001328EA" w:rsidRPr="00690784">
        <w:rPr>
          <w:lang w:val="es-MX"/>
        </w:rPr>
        <w:t>, Director</w:t>
      </w:r>
      <w:r w:rsidRPr="00690784">
        <w:rPr>
          <w:lang w:val="es-MX"/>
        </w:rPr>
        <w:t xml:space="preserve">, </w:t>
      </w:r>
      <w:r w:rsidR="00A35001">
        <w:fldChar w:fldCharType="begin"/>
      </w:r>
      <w:r w:rsidR="00A35001" w:rsidRPr="00173EAC">
        <w:rPr>
          <w:lang w:val="pt-BR"/>
          <w:rPrChange w:id="13" w:author="Caio Faro" w:date="2016-01-19T21:59:00Z">
            <w:rPr/>
          </w:rPrChange>
        </w:rPr>
        <w:instrText xml:space="preserve"> HYPERLINK "mailto:jtorre@cobi.org.mx" </w:instrText>
      </w:r>
      <w:r w:rsidR="00A35001">
        <w:fldChar w:fldCharType="separate"/>
      </w:r>
      <w:r w:rsidRPr="00690784">
        <w:rPr>
          <w:rStyle w:val="Hyperlink"/>
          <w:lang w:val="es-MX"/>
        </w:rPr>
        <w:t>jtorre@cobi.org.mx</w:t>
      </w:r>
      <w:r w:rsidR="00A35001">
        <w:rPr>
          <w:rStyle w:val="Hyperlink"/>
          <w:lang w:val="es-MX"/>
        </w:rPr>
        <w:fldChar w:fldCharType="end"/>
      </w:r>
      <w:r w:rsidRPr="00690784">
        <w:rPr>
          <w:lang w:val="es-MX"/>
        </w:rPr>
        <w:t xml:space="preserve">, +52 1 </w:t>
      </w:r>
      <w:r w:rsidR="00C8522B" w:rsidRPr="00690784">
        <w:rPr>
          <w:lang w:val="es-MX"/>
        </w:rPr>
        <w:t>622-855-9264</w:t>
      </w:r>
    </w:p>
    <w:p w14:paraId="0AB130FB" w14:textId="77777777" w:rsidR="00063CD7" w:rsidRPr="00690784" w:rsidRDefault="001328EA" w:rsidP="001762F1">
      <w:pPr>
        <w:pStyle w:val="SemEspaamento"/>
        <w:jc w:val="both"/>
      </w:pPr>
      <w:r w:rsidRPr="00690784">
        <w:t>Alvin Suárez, MPA Scientific Director</w:t>
      </w:r>
      <w:r w:rsidR="00063CD7" w:rsidRPr="00690784">
        <w:t>,</w:t>
      </w:r>
      <w:r w:rsidR="005A4FF0" w:rsidRPr="00690784">
        <w:t xml:space="preserve"> </w:t>
      </w:r>
      <w:hyperlink r:id="rId6" w:history="1">
        <w:r w:rsidR="005A4FF0" w:rsidRPr="00690784">
          <w:rPr>
            <w:rStyle w:val="Hyperlink"/>
          </w:rPr>
          <w:t>asuarez@cobi.org.mx</w:t>
        </w:r>
      </w:hyperlink>
      <w:r w:rsidR="00C8522B" w:rsidRPr="00690784">
        <w:t>, +52 1 622-146-</w:t>
      </w:r>
      <w:r w:rsidR="00063CD7" w:rsidRPr="00690784">
        <w:t>5284</w:t>
      </w:r>
    </w:p>
    <w:p w14:paraId="4AB0D497" w14:textId="77777777" w:rsidR="00742C40" w:rsidRPr="00690784" w:rsidRDefault="00742C40" w:rsidP="001762F1">
      <w:pPr>
        <w:pBdr>
          <w:bottom w:val="single" w:sz="12" w:space="1" w:color="auto"/>
        </w:pBdr>
        <w:spacing w:line="240" w:lineRule="auto"/>
        <w:jc w:val="both"/>
        <w:rPr>
          <w:rFonts w:ascii="Times New Roman" w:hAnsi="Times New Roman" w:cs="Times New Roman"/>
          <w:lang w:val="en-US"/>
        </w:rPr>
      </w:pPr>
    </w:p>
    <w:p w14:paraId="7CD882AA" w14:textId="77777777" w:rsidR="00A86B16" w:rsidRPr="00690784" w:rsidRDefault="00A86B16" w:rsidP="001762F1">
      <w:pPr>
        <w:spacing w:line="240" w:lineRule="auto"/>
        <w:jc w:val="both"/>
        <w:rPr>
          <w:rFonts w:ascii="Times New Roman" w:hAnsi="Times New Roman" w:cs="Times New Roman"/>
          <w:b/>
          <w:lang w:val="en-US"/>
        </w:rPr>
      </w:pPr>
    </w:p>
    <w:p w14:paraId="19199D7C" w14:textId="77777777" w:rsidR="00173CF7"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b/>
          <w:lang w:val="en-US"/>
        </w:rPr>
        <w:t>Project</w:t>
      </w:r>
    </w:p>
    <w:p w14:paraId="06BB5CEA" w14:textId="77777777" w:rsidR="0089617C"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Objectives</w:t>
      </w:r>
    </w:p>
    <w:p w14:paraId="5CE83FB1" w14:textId="77777777" w:rsidR="00836B89" w:rsidRPr="00690784" w:rsidRDefault="0047545B" w:rsidP="00836B89">
      <w:p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The </w:t>
      </w:r>
      <w:r w:rsidR="0063372C" w:rsidRPr="00690784">
        <w:rPr>
          <w:rFonts w:ascii="Times New Roman" w:hAnsi="Times New Roman" w:cs="Times New Roman"/>
          <w:lang w:val="en-US"/>
        </w:rPr>
        <w:t xml:space="preserve">objective of this project is to evaluate the </w:t>
      </w:r>
      <w:r w:rsidR="00544ECD" w:rsidRPr="00690784">
        <w:rPr>
          <w:rFonts w:ascii="Times New Roman" w:hAnsi="Times New Roman" w:cs="Times New Roman"/>
          <w:lang w:val="en-US"/>
        </w:rPr>
        <w:t>effectiveness</w:t>
      </w:r>
      <w:r w:rsidR="0063372C" w:rsidRPr="00690784">
        <w:rPr>
          <w:rFonts w:ascii="Times New Roman" w:hAnsi="Times New Roman" w:cs="Times New Roman"/>
          <w:lang w:val="en-US"/>
        </w:rPr>
        <w:t xml:space="preserve"> of TURF-reserves established as collaboration between fishermen communities along Mexico</w:t>
      </w:r>
      <w:r w:rsidR="00544ECD" w:rsidRPr="00690784">
        <w:rPr>
          <w:rFonts w:ascii="Times New Roman" w:hAnsi="Times New Roman" w:cs="Times New Roman"/>
          <w:lang w:val="en-US"/>
        </w:rPr>
        <w:t xml:space="preserve"> and </w:t>
      </w:r>
      <w:proofErr w:type="spellStart"/>
      <w:r w:rsidR="00544ECD" w:rsidRPr="00690784">
        <w:rPr>
          <w:rFonts w:ascii="Times New Roman" w:hAnsi="Times New Roman" w:cs="Times New Roman"/>
          <w:lang w:val="en-US"/>
        </w:rPr>
        <w:t>Comunidad</w:t>
      </w:r>
      <w:proofErr w:type="spellEnd"/>
      <w:r w:rsidR="00544ECD" w:rsidRPr="00690784">
        <w:rPr>
          <w:rFonts w:ascii="Times New Roman" w:hAnsi="Times New Roman" w:cs="Times New Roman"/>
          <w:lang w:val="en-US"/>
        </w:rPr>
        <w:t xml:space="preserve"> y </w:t>
      </w:r>
      <w:proofErr w:type="spellStart"/>
      <w:r w:rsidR="00544ECD" w:rsidRPr="00690784">
        <w:rPr>
          <w:rFonts w:ascii="Times New Roman" w:hAnsi="Times New Roman" w:cs="Times New Roman"/>
          <w:lang w:val="en-US"/>
        </w:rPr>
        <w:t>Biodiversidad</w:t>
      </w:r>
      <w:proofErr w:type="spellEnd"/>
      <w:r w:rsidR="00BA0DE4" w:rsidRPr="00690784">
        <w:rPr>
          <w:rFonts w:ascii="Times New Roman" w:hAnsi="Times New Roman" w:cs="Times New Roman"/>
          <w:lang w:val="en-US"/>
        </w:rPr>
        <w:t xml:space="preserve"> (COBI)</w:t>
      </w:r>
      <w:r w:rsidR="0063372C" w:rsidRPr="00690784">
        <w:rPr>
          <w:rFonts w:ascii="Times New Roman" w:hAnsi="Times New Roman" w:cs="Times New Roman"/>
          <w:lang w:val="en-US"/>
        </w:rPr>
        <w:t xml:space="preserve">. </w:t>
      </w:r>
      <w:r w:rsidR="00544ECD" w:rsidRPr="00690784">
        <w:rPr>
          <w:rFonts w:ascii="Times New Roman" w:hAnsi="Times New Roman" w:cs="Times New Roman"/>
          <w:lang w:val="en-US"/>
        </w:rPr>
        <w:t xml:space="preserve">We aim to understand the degree to which management actions have achieved the goals and objectives –social, ecological, and economical- of each TURF-reserve. </w:t>
      </w:r>
      <w:r w:rsidR="00836B89" w:rsidRPr="00690784">
        <w:rPr>
          <w:rFonts w:ascii="Times New Roman" w:hAnsi="Times New Roman" w:cs="Times New Roman"/>
          <w:lang w:val="en-US"/>
        </w:rPr>
        <w:t xml:space="preserve">By combining this information, we will create a framework that allows COBI </w:t>
      </w:r>
      <w:proofErr w:type="gramStart"/>
      <w:r w:rsidR="00836B89" w:rsidRPr="00690784">
        <w:rPr>
          <w:rFonts w:ascii="Times New Roman" w:hAnsi="Times New Roman" w:cs="Times New Roman"/>
          <w:lang w:val="en-US"/>
        </w:rPr>
        <w:t>to better understand</w:t>
      </w:r>
      <w:proofErr w:type="gramEnd"/>
      <w:r w:rsidR="00836B89" w:rsidRPr="00690784">
        <w:rPr>
          <w:rFonts w:ascii="Times New Roman" w:hAnsi="Times New Roman" w:cs="Times New Roman"/>
          <w:lang w:val="en-US"/>
        </w:rPr>
        <w:t xml:space="preserve"> which communities are more suitable for the implementation of a </w:t>
      </w:r>
      <w:ins w:id="14" w:author="Caio Faro" w:date="2016-01-19T21:59:00Z">
        <w:r w:rsidR="00173EAC">
          <w:rPr>
            <w:rFonts w:ascii="Times New Roman" w:hAnsi="Times New Roman" w:cs="Times New Roman"/>
            <w:lang w:val="en-US"/>
          </w:rPr>
          <w:t xml:space="preserve">successful </w:t>
        </w:r>
      </w:ins>
      <w:r w:rsidR="00836B89" w:rsidRPr="00690784">
        <w:rPr>
          <w:rFonts w:ascii="Times New Roman" w:hAnsi="Times New Roman" w:cs="Times New Roman"/>
          <w:lang w:val="en-US"/>
        </w:rPr>
        <w:t>TURF-reserve</w:t>
      </w:r>
      <w:r w:rsidR="00644A51" w:rsidRPr="00690784">
        <w:rPr>
          <w:rFonts w:ascii="Times New Roman" w:hAnsi="Times New Roman" w:cs="Times New Roman"/>
          <w:lang w:val="en-US"/>
        </w:rPr>
        <w:t>.</w:t>
      </w:r>
    </w:p>
    <w:p w14:paraId="54E05C77" w14:textId="77777777" w:rsidR="00544ECD" w:rsidRPr="00690784" w:rsidRDefault="00063CD7"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Thus, the project will focus on answering the following questions:</w:t>
      </w:r>
    </w:p>
    <w:p w14:paraId="3E48220A" w14:textId="77777777" w:rsidR="00343345" w:rsidRPr="00690784" w:rsidRDefault="00544ECD" w:rsidP="001762F1">
      <w:pPr>
        <w:pStyle w:val="PargrafodaLista"/>
        <w:numPr>
          <w:ilvl w:val="0"/>
          <w:numId w:val="1"/>
        </w:numPr>
        <w:spacing w:line="240" w:lineRule="auto"/>
        <w:jc w:val="both"/>
        <w:rPr>
          <w:rFonts w:ascii="Times New Roman" w:hAnsi="Times New Roman" w:cs="Times New Roman"/>
          <w:lang w:val="en-US"/>
        </w:rPr>
      </w:pPr>
      <w:r w:rsidRPr="00690784">
        <w:rPr>
          <w:rFonts w:ascii="Times New Roman" w:hAnsi="Times New Roman" w:cs="Times New Roman"/>
          <w:lang w:val="en-US"/>
        </w:rPr>
        <w:t>Environmentally, w</w:t>
      </w:r>
      <w:r w:rsidR="00063CD7" w:rsidRPr="00690784">
        <w:rPr>
          <w:rFonts w:ascii="Times New Roman" w:hAnsi="Times New Roman" w:cs="Times New Roman"/>
          <w:lang w:val="en-US"/>
        </w:rPr>
        <w:t xml:space="preserve">hat is the state of the established </w:t>
      </w:r>
      <w:r w:rsidR="006B2282" w:rsidRPr="00690784">
        <w:rPr>
          <w:rFonts w:ascii="Times New Roman" w:hAnsi="Times New Roman" w:cs="Times New Roman"/>
          <w:lang w:val="en-US"/>
        </w:rPr>
        <w:t>TURF-</w:t>
      </w:r>
      <w:r w:rsidRPr="00690784">
        <w:rPr>
          <w:rFonts w:ascii="Times New Roman" w:hAnsi="Times New Roman" w:cs="Times New Roman"/>
          <w:lang w:val="en-US"/>
        </w:rPr>
        <w:t>reserves</w:t>
      </w:r>
      <w:r w:rsidR="00063CD7" w:rsidRPr="00690784">
        <w:rPr>
          <w:rFonts w:ascii="Times New Roman" w:hAnsi="Times New Roman" w:cs="Times New Roman"/>
          <w:lang w:val="en-US"/>
        </w:rPr>
        <w:t>?</w:t>
      </w:r>
      <w:r w:rsidR="004C7728" w:rsidRPr="00690784">
        <w:rPr>
          <w:rFonts w:ascii="Times New Roman" w:hAnsi="Times New Roman" w:cs="Times New Roman"/>
          <w:lang w:val="en-US"/>
        </w:rPr>
        <w:t xml:space="preserve"> </w:t>
      </w:r>
    </w:p>
    <w:p w14:paraId="704EA72E" w14:textId="77777777" w:rsidR="006B2282" w:rsidRPr="00690784" w:rsidRDefault="00544ECD" w:rsidP="001762F1">
      <w:pPr>
        <w:pStyle w:val="PargrafodaLista"/>
        <w:numPr>
          <w:ilvl w:val="0"/>
          <w:numId w:val="1"/>
        </w:num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What are </w:t>
      </w:r>
      <w:r w:rsidR="0063372C" w:rsidRPr="00690784">
        <w:rPr>
          <w:rFonts w:ascii="Times New Roman" w:hAnsi="Times New Roman" w:cs="Times New Roman"/>
          <w:lang w:val="en-US"/>
        </w:rPr>
        <w:t xml:space="preserve">the economic </w:t>
      </w:r>
      <w:r w:rsidRPr="00690784">
        <w:rPr>
          <w:rFonts w:ascii="Times New Roman" w:hAnsi="Times New Roman" w:cs="Times New Roman"/>
          <w:lang w:val="en-US"/>
        </w:rPr>
        <w:t>costs / benefits</w:t>
      </w:r>
      <w:r w:rsidR="0063372C" w:rsidRPr="00690784">
        <w:rPr>
          <w:rFonts w:ascii="Times New Roman" w:hAnsi="Times New Roman" w:cs="Times New Roman"/>
          <w:lang w:val="en-US"/>
        </w:rPr>
        <w:t xml:space="preserve"> related t</w:t>
      </w:r>
      <w:r w:rsidRPr="00690784">
        <w:rPr>
          <w:rFonts w:ascii="Times New Roman" w:hAnsi="Times New Roman" w:cs="Times New Roman"/>
          <w:lang w:val="en-US"/>
        </w:rPr>
        <w:t>o establishing a TURF-reserve</w:t>
      </w:r>
      <w:r w:rsidR="00590934" w:rsidRPr="00690784">
        <w:rPr>
          <w:rFonts w:ascii="Times New Roman" w:hAnsi="Times New Roman" w:cs="Times New Roman"/>
          <w:lang w:val="en-US"/>
        </w:rPr>
        <w:t>, and how long</w:t>
      </w:r>
      <w:r w:rsidR="006B2282" w:rsidRPr="00690784">
        <w:rPr>
          <w:rFonts w:ascii="Times New Roman" w:hAnsi="Times New Roman" w:cs="Times New Roman"/>
          <w:lang w:val="en-US"/>
        </w:rPr>
        <w:t xml:space="preserve"> does it take for the benefits to out-top the costs?</w:t>
      </w:r>
    </w:p>
    <w:p w14:paraId="14708FD7" w14:textId="77777777" w:rsidR="00DB2B14" w:rsidRPr="00690784" w:rsidRDefault="0089617C" w:rsidP="001762F1">
      <w:pPr>
        <w:pStyle w:val="PargrafodaLista"/>
        <w:numPr>
          <w:ilvl w:val="0"/>
          <w:numId w:val="1"/>
        </w:numPr>
        <w:spacing w:line="240" w:lineRule="auto"/>
        <w:jc w:val="both"/>
        <w:rPr>
          <w:rFonts w:ascii="Times New Roman" w:hAnsi="Times New Roman" w:cs="Times New Roman"/>
          <w:lang w:val="en-US"/>
        </w:rPr>
      </w:pPr>
      <w:r w:rsidRPr="00690784">
        <w:rPr>
          <w:rFonts w:ascii="Times New Roman" w:hAnsi="Times New Roman" w:cs="Times New Roman"/>
          <w:lang w:val="en-US"/>
        </w:rPr>
        <w:t>Into what extent have the</w:t>
      </w:r>
      <w:r w:rsidR="00544ECD" w:rsidRPr="00690784">
        <w:rPr>
          <w:rFonts w:ascii="Times New Roman" w:hAnsi="Times New Roman" w:cs="Times New Roman"/>
          <w:lang w:val="en-US"/>
        </w:rPr>
        <w:t xml:space="preserve"> goals been met</w:t>
      </w:r>
      <w:r w:rsidRPr="00690784">
        <w:rPr>
          <w:rFonts w:ascii="Times New Roman" w:hAnsi="Times New Roman" w:cs="Times New Roman"/>
          <w:lang w:val="en-US"/>
        </w:rPr>
        <w:t xml:space="preserve"> in each community</w:t>
      </w:r>
      <w:r w:rsidR="006B2282" w:rsidRPr="00690784">
        <w:rPr>
          <w:rFonts w:ascii="Times New Roman" w:hAnsi="Times New Roman" w:cs="Times New Roman"/>
          <w:lang w:val="en-US"/>
        </w:rPr>
        <w:t>, and how much time has it taken</w:t>
      </w:r>
      <w:r w:rsidR="00544ECD" w:rsidRPr="00690784">
        <w:rPr>
          <w:rFonts w:ascii="Times New Roman" w:hAnsi="Times New Roman" w:cs="Times New Roman"/>
          <w:lang w:val="en-US"/>
        </w:rPr>
        <w:t>?</w:t>
      </w:r>
    </w:p>
    <w:p w14:paraId="3D4AF5F6" w14:textId="77777777" w:rsidR="00836B89" w:rsidRPr="00690784" w:rsidRDefault="00836B89" w:rsidP="00836B89">
      <w:pPr>
        <w:spacing w:line="240" w:lineRule="auto"/>
        <w:jc w:val="both"/>
        <w:rPr>
          <w:rFonts w:ascii="Times New Roman" w:hAnsi="Times New Roman" w:cs="Times New Roman"/>
          <w:lang w:val="en-US"/>
        </w:rPr>
      </w:pPr>
    </w:p>
    <w:p w14:paraId="7FCAA373" w14:textId="77777777" w:rsidR="005A4FF0"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Significance</w:t>
      </w:r>
    </w:p>
    <w:p w14:paraId="1BED5EC0" w14:textId="77777777" w:rsidR="00FD3FFB" w:rsidRPr="00690784" w:rsidRDefault="0089617C"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Marine ecosystems around the world sustain significant anthropogenic impacts from activities such as overfishing, habitat deterioration, destructive fishing practices, pollution, and climate change (Halpern </w:t>
      </w:r>
      <w:r w:rsidRPr="00690784">
        <w:rPr>
          <w:rFonts w:ascii="Times New Roman" w:hAnsi="Times New Roman" w:cs="Times New Roman"/>
          <w:i/>
          <w:lang w:val="en-US"/>
        </w:rPr>
        <w:t>et. al.</w:t>
      </w:r>
      <w:r w:rsidRPr="00690784">
        <w:rPr>
          <w:rFonts w:ascii="Times New Roman" w:hAnsi="Times New Roman" w:cs="Times New Roman"/>
          <w:lang w:val="en-US"/>
        </w:rPr>
        <w:t xml:space="preserve">, 2008; McCauley </w:t>
      </w:r>
      <w:r w:rsidRPr="00690784">
        <w:rPr>
          <w:rFonts w:ascii="Times New Roman" w:hAnsi="Times New Roman" w:cs="Times New Roman"/>
          <w:i/>
          <w:lang w:val="en-US"/>
        </w:rPr>
        <w:t>et al.,</w:t>
      </w:r>
      <w:r w:rsidRPr="00690784">
        <w:rPr>
          <w:rFonts w:ascii="Times New Roman" w:hAnsi="Times New Roman" w:cs="Times New Roman"/>
          <w:lang w:val="en-US"/>
        </w:rPr>
        <w:t xml:space="preserve"> 2015). </w:t>
      </w:r>
      <w:r w:rsidR="00771A27" w:rsidRPr="00690784">
        <w:rPr>
          <w:rFonts w:ascii="Times New Roman" w:hAnsi="Times New Roman" w:cs="Times New Roman"/>
          <w:lang w:val="en-US"/>
        </w:rPr>
        <w:t xml:space="preserve">From them, overfishing and unsustainable fishing practices represent a large portion of the deterioration. </w:t>
      </w:r>
      <w:r w:rsidRPr="00690784">
        <w:rPr>
          <w:rFonts w:ascii="Times New Roman" w:hAnsi="Times New Roman" w:cs="Times New Roman"/>
          <w:lang w:val="en-US"/>
        </w:rPr>
        <w:t>Multiple solutions have been proposed in order to manage fisheries and restore marine environments. Two of the most widely used management strategies are Territorial</w:t>
      </w:r>
      <w:r w:rsidR="00D701D7" w:rsidRPr="00690784">
        <w:rPr>
          <w:rFonts w:ascii="Times New Roman" w:hAnsi="Times New Roman" w:cs="Times New Roman"/>
          <w:lang w:val="en-US"/>
        </w:rPr>
        <w:t xml:space="preserve"> Use Rights for Fisheries (TURFs</w:t>
      </w:r>
      <w:r w:rsidRPr="00690784">
        <w:rPr>
          <w:rFonts w:ascii="Times New Roman" w:hAnsi="Times New Roman" w:cs="Times New Roman"/>
          <w:lang w:val="en-US"/>
        </w:rPr>
        <w:t>) and Marine Reserves (MR</w:t>
      </w:r>
      <w:r w:rsidR="00590934" w:rsidRPr="00690784">
        <w:rPr>
          <w:rFonts w:ascii="Times New Roman" w:hAnsi="Times New Roman" w:cs="Times New Roman"/>
          <w:lang w:val="en-US"/>
        </w:rPr>
        <w:t>s), which</w:t>
      </w:r>
      <w:r w:rsidRPr="00690784">
        <w:rPr>
          <w:rFonts w:ascii="Times New Roman" w:hAnsi="Times New Roman" w:cs="Times New Roman"/>
          <w:lang w:val="en-US"/>
        </w:rPr>
        <w:t xml:space="preserve"> are usually implemented separately</w:t>
      </w:r>
      <w:r w:rsidR="00590934" w:rsidRPr="00690784">
        <w:rPr>
          <w:rFonts w:ascii="Times New Roman" w:hAnsi="Times New Roman" w:cs="Times New Roman"/>
          <w:lang w:val="en-US"/>
        </w:rPr>
        <w:t xml:space="preserve"> (</w:t>
      </w:r>
      <w:proofErr w:type="spellStart"/>
      <w:r w:rsidR="00590934" w:rsidRPr="00690784">
        <w:rPr>
          <w:rFonts w:ascii="Times New Roman" w:hAnsi="Times New Roman" w:cs="Times New Roman"/>
          <w:lang w:val="en-US"/>
        </w:rPr>
        <w:t>Afflerbach</w:t>
      </w:r>
      <w:proofErr w:type="spellEnd"/>
      <w:r w:rsidR="00590934" w:rsidRPr="00690784">
        <w:rPr>
          <w:rFonts w:ascii="Times New Roman" w:hAnsi="Times New Roman" w:cs="Times New Roman"/>
          <w:lang w:val="en-US"/>
        </w:rPr>
        <w:t xml:space="preserve"> </w:t>
      </w:r>
      <w:r w:rsidR="00590934" w:rsidRPr="00690784">
        <w:rPr>
          <w:rFonts w:ascii="Times New Roman" w:hAnsi="Times New Roman" w:cs="Times New Roman"/>
          <w:i/>
          <w:lang w:val="en-US"/>
        </w:rPr>
        <w:t xml:space="preserve">et al., </w:t>
      </w:r>
      <w:r w:rsidR="00590934" w:rsidRPr="00690784">
        <w:rPr>
          <w:rFonts w:ascii="Times New Roman" w:hAnsi="Times New Roman" w:cs="Times New Roman"/>
          <w:lang w:val="en-US"/>
        </w:rPr>
        <w:t>2014)</w:t>
      </w:r>
      <w:r w:rsidRPr="00690784">
        <w:rPr>
          <w:rFonts w:ascii="Times New Roman" w:hAnsi="Times New Roman" w:cs="Times New Roman"/>
          <w:lang w:val="en-US"/>
        </w:rPr>
        <w:t>. Nevertheless, there are</w:t>
      </w:r>
      <w:r w:rsidR="00BA0DE4" w:rsidRPr="00690784">
        <w:rPr>
          <w:rFonts w:ascii="Times New Roman" w:hAnsi="Times New Roman" w:cs="Times New Roman"/>
          <w:lang w:val="en-US"/>
        </w:rPr>
        <w:t xml:space="preserve"> cases when</w:t>
      </w:r>
      <w:r w:rsidRPr="00690784">
        <w:rPr>
          <w:rFonts w:ascii="Times New Roman" w:hAnsi="Times New Roman" w:cs="Times New Roman"/>
          <w:lang w:val="en-US"/>
        </w:rPr>
        <w:t xml:space="preserve"> both strategies are used together, thus creating TURF-reserves</w:t>
      </w:r>
      <w:r w:rsidR="005023BD" w:rsidRPr="00690784">
        <w:rPr>
          <w:rFonts w:ascii="Times New Roman" w:hAnsi="Times New Roman" w:cs="Times New Roman"/>
          <w:lang w:val="en-US"/>
        </w:rPr>
        <w:t xml:space="preserve"> (</w:t>
      </w:r>
      <w:r w:rsidR="00FD3FFB" w:rsidRPr="00690784">
        <w:rPr>
          <w:rFonts w:ascii="Times New Roman" w:hAnsi="Times New Roman" w:cs="Times New Roman"/>
          <w:lang w:val="en-US"/>
        </w:rPr>
        <w:t xml:space="preserve">Costello and </w:t>
      </w:r>
      <w:proofErr w:type="spellStart"/>
      <w:r w:rsidR="00FD3FFB" w:rsidRPr="00690784">
        <w:rPr>
          <w:rFonts w:ascii="Times New Roman" w:hAnsi="Times New Roman" w:cs="Times New Roman"/>
          <w:lang w:val="en-US"/>
        </w:rPr>
        <w:t>Caffine</w:t>
      </w:r>
      <w:proofErr w:type="spellEnd"/>
      <w:r w:rsidR="00FD3FFB" w:rsidRPr="00690784">
        <w:rPr>
          <w:rFonts w:ascii="Times New Roman" w:hAnsi="Times New Roman" w:cs="Times New Roman"/>
          <w:lang w:val="en-US"/>
        </w:rPr>
        <w:t>, 2009</w:t>
      </w:r>
      <w:r w:rsidR="005023BD" w:rsidRPr="00690784">
        <w:rPr>
          <w:rFonts w:ascii="Times New Roman" w:hAnsi="Times New Roman" w:cs="Times New Roman"/>
          <w:lang w:val="en-US"/>
        </w:rPr>
        <w:t>)</w:t>
      </w:r>
      <w:r w:rsidRPr="00690784">
        <w:rPr>
          <w:rFonts w:ascii="Times New Roman" w:hAnsi="Times New Roman" w:cs="Times New Roman"/>
          <w:lang w:val="en-US"/>
        </w:rPr>
        <w:t>.</w:t>
      </w:r>
    </w:p>
    <w:p w14:paraId="7C58BBD8" w14:textId="77777777" w:rsidR="00FD3FFB" w:rsidRPr="00690784" w:rsidRDefault="00FD3FFB"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lastRenderedPageBreak/>
        <w:t>TURFS</w:t>
      </w:r>
      <w:r w:rsidR="00D701D7" w:rsidRPr="00690784">
        <w:rPr>
          <w:rFonts w:ascii="Times New Roman" w:hAnsi="Times New Roman" w:cs="Times New Roman"/>
          <w:lang w:val="en-US"/>
        </w:rPr>
        <w:t xml:space="preserve"> are are</w:t>
      </w:r>
      <w:r w:rsidR="005023BD" w:rsidRPr="00690784">
        <w:rPr>
          <w:rFonts w:ascii="Times New Roman" w:hAnsi="Times New Roman" w:cs="Times New Roman"/>
          <w:lang w:val="en-US"/>
        </w:rPr>
        <w:t>a</w:t>
      </w:r>
      <w:r w:rsidR="00D701D7" w:rsidRPr="00690784">
        <w:rPr>
          <w:rFonts w:ascii="Times New Roman" w:hAnsi="Times New Roman" w:cs="Times New Roman"/>
          <w:lang w:val="en-US"/>
        </w:rPr>
        <w:t>s</w:t>
      </w:r>
      <w:r w:rsidR="005023BD" w:rsidRPr="00690784">
        <w:rPr>
          <w:rFonts w:ascii="Times New Roman" w:hAnsi="Times New Roman" w:cs="Times New Roman"/>
          <w:lang w:val="en-US"/>
        </w:rPr>
        <w:t xml:space="preserve"> where exclusive extraction of natural resources i</w:t>
      </w:r>
      <w:r w:rsidR="00771A27" w:rsidRPr="00690784">
        <w:rPr>
          <w:rFonts w:ascii="Times New Roman" w:hAnsi="Times New Roman" w:cs="Times New Roman"/>
          <w:lang w:val="en-US"/>
        </w:rPr>
        <w:t>s granted to a person or group of people, in this case fishers</w:t>
      </w:r>
      <w:r w:rsidR="005023BD" w:rsidRPr="00690784">
        <w:rPr>
          <w:rFonts w:ascii="Times New Roman" w:hAnsi="Times New Roman" w:cs="Times New Roman"/>
          <w:lang w:val="en-US"/>
        </w:rPr>
        <w:t xml:space="preserve"> </w:t>
      </w:r>
      <w:r w:rsidR="00D701D7" w:rsidRPr="00690784">
        <w:rPr>
          <w:rFonts w:ascii="Times New Roman" w:hAnsi="Times New Roman" w:cs="Times New Roman"/>
          <w:lang w:val="en-US"/>
        </w:rPr>
        <w:t xml:space="preserve">(Christy, 1982). </w:t>
      </w:r>
      <w:r w:rsidR="005023BD" w:rsidRPr="00690784">
        <w:rPr>
          <w:rFonts w:ascii="Times New Roman" w:hAnsi="Times New Roman" w:cs="Times New Roman"/>
          <w:lang w:val="en-US"/>
        </w:rPr>
        <w:t>The ownership of an area incentivizes fishers to sustainably manage their resources (</w:t>
      </w:r>
      <w:proofErr w:type="spellStart"/>
      <w:r w:rsidR="005023BD" w:rsidRPr="00690784">
        <w:rPr>
          <w:rFonts w:ascii="Times New Roman" w:hAnsi="Times New Roman" w:cs="Times New Roman"/>
          <w:lang w:val="en-US"/>
        </w:rPr>
        <w:t>Afflerbach</w:t>
      </w:r>
      <w:proofErr w:type="spellEnd"/>
      <w:r w:rsidR="005023BD" w:rsidRPr="00690784">
        <w:rPr>
          <w:rFonts w:ascii="Times New Roman" w:hAnsi="Times New Roman" w:cs="Times New Roman"/>
          <w:lang w:val="en-US"/>
        </w:rPr>
        <w:t xml:space="preserve"> </w:t>
      </w:r>
      <w:r w:rsidR="005023BD" w:rsidRPr="00690784">
        <w:rPr>
          <w:rFonts w:ascii="Times New Roman" w:hAnsi="Times New Roman" w:cs="Times New Roman"/>
          <w:i/>
          <w:lang w:val="en-US"/>
        </w:rPr>
        <w:t xml:space="preserve">et al., </w:t>
      </w:r>
      <w:r w:rsidR="005023BD" w:rsidRPr="00690784">
        <w:rPr>
          <w:rFonts w:ascii="Times New Roman" w:hAnsi="Times New Roman" w:cs="Times New Roman"/>
          <w:lang w:val="en-US"/>
        </w:rPr>
        <w:t>2014).</w:t>
      </w:r>
      <w:r w:rsidRPr="00690784">
        <w:rPr>
          <w:rFonts w:ascii="Times New Roman" w:hAnsi="Times New Roman" w:cs="Times New Roman"/>
          <w:lang w:val="en-US"/>
        </w:rPr>
        <w:t xml:space="preserve"> </w:t>
      </w:r>
      <w:r w:rsidR="008343C2" w:rsidRPr="00690784">
        <w:rPr>
          <w:rFonts w:ascii="Times New Roman" w:hAnsi="Times New Roman" w:cs="Times New Roman"/>
          <w:lang w:val="en-US"/>
        </w:rPr>
        <w:t xml:space="preserve">MRs are areas from which extraction is null or limited. </w:t>
      </w:r>
      <w:r w:rsidRPr="00690784">
        <w:rPr>
          <w:rFonts w:ascii="Times New Roman" w:hAnsi="Times New Roman" w:cs="Times New Roman"/>
          <w:lang w:val="en-US"/>
        </w:rPr>
        <w:t>While</w:t>
      </w:r>
      <w:r w:rsidR="005023BD" w:rsidRPr="00690784">
        <w:rPr>
          <w:rFonts w:ascii="Times New Roman" w:hAnsi="Times New Roman" w:cs="Times New Roman"/>
          <w:lang w:val="en-US"/>
        </w:rPr>
        <w:t xml:space="preserve"> </w:t>
      </w:r>
      <w:r w:rsidRPr="00690784">
        <w:rPr>
          <w:rFonts w:ascii="Times New Roman" w:hAnsi="Times New Roman" w:cs="Times New Roman"/>
          <w:lang w:val="en-US"/>
        </w:rPr>
        <w:t xml:space="preserve">MRs have proven to increase biomass (Lester </w:t>
      </w:r>
      <w:r w:rsidRPr="00690784">
        <w:rPr>
          <w:rFonts w:ascii="Times New Roman" w:hAnsi="Times New Roman" w:cs="Times New Roman"/>
          <w:i/>
          <w:lang w:val="en-US"/>
        </w:rPr>
        <w:t xml:space="preserve">et al., </w:t>
      </w:r>
      <w:r w:rsidR="00565356" w:rsidRPr="00690784">
        <w:rPr>
          <w:rFonts w:ascii="Times New Roman" w:hAnsi="Times New Roman" w:cs="Times New Roman"/>
          <w:lang w:val="en-US"/>
        </w:rPr>
        <w:t>2009),</w:t>
      </w:r>
      <w:r w:rsidRPr="00690784">
        <w:rPr>
          <w:rFonts w:ascii="Times New Roman" w:hAnsi="Times New Roman" w:cs="Times New Roman"/>
          <w:lang w:val="en-US"/>
        </w:rPr>
        <w:t xml:space="preserve"> enhance resilience of the bounded region (Micheli </w:t>
      </w:r>
      <w:r w:rsidRPr="00690784">
        <w:rPr>
          <w:rFonts w:ascii="Times New Roman" w:hAnsi="Times New Roman" w:cs="Times New Roman"/>
          <w:i/>
          <w:lang w:val="en-US"/>
        </w:rPr>
        <w:t xml:space="preserve">et al., </w:t>
      </w:r>
      <w:r w:rsidRPr="00690784">
        <w:rPr>
          <w:rFonts w:ascii="Times New Roman" w:hAnsi="Times New Roman" w:cs="Times New Roman"/>
          <w:lang w:val="en-US"/>
        </w:rPr>
        <w:t xml:space="preserve">2012), </w:t>
      </w:r>
      <w:r w:rsidR="00565356" w:rsidRPr="00690784">
        <w:rPr>
          <w:rFonts w:ascii="Times New Roman" w:hAnsi="Times New Roman" w:cs="Times New Roman"/>
          <w:lang w:val="en-US"/>
        </w:rPr>
        <w:t>and preserve genetic diversity (</w:t>
      </w:r>
      <w:proofErr w:type="spellStart"/>
      <w:r w:rsidR="00565356" w:rsidRPr="00690784">
        <w:rPr>
          <w:rFonts w:ascii="Times New Roman" w:hAnsi="Times New Roman" w:cs="Times New Roman"/>
          <w:lang w:val="en-US"/>
        </w:rPr>
        <w:t>Munguía</w:t>
      </w:r>
      <w:proofErr w:type="spellEnd"/>
      <w:r w:rsidR="00565356" w:rsidRPr="00690784">
        <w:rPr>
          <w:rFonts w:ascii="Times New Roman" w:hAnsi="Times New Roman" w:cs="Times New Roman"/>
          <w:lang w:val="en-US"/>
        </w:rPr>
        <w:t xml:space="preserve">-Vega </w:t>
      </w:r>
      <w:r w:rsidR="00565356" w:rsidRPr="00690784">
        <w:rPr>
          <w:rFonts w:ascii="Times New Roman" w:hAnsi="Times New Roman" w:cs="Times New Roman"/>
          <w:i/>
          <w:lang w:val="en-US"/>
        </w:rPr>
        <w:t xml:space="preserve">et al., </w:t>
      </w:r>
      <w:r w:rsidR="00565356" w:rsidRPr="00690784">
        <w:rPr>
          <w:rFonts w:ascii="Times New Roman" w:hAnsi="Times New Roman" w:cs="Times New Roman"/>
          <w:lang w:val="en-US"/>
        </w:rPr>
        <w:t xml:space="preserve">2015) </w:t>
      </w:r>
      <w:commentRangeStart w:id="15"/>
      <w:r w:rsidR="008343C2" w:rsidRPr="00690784">
        <w:rPr>
          <w:rFonts w:ascii="Times New Roman" w:hAnsi="Times New Roman" w:cs="Times New Roman"/>
          <w:lang w:val="en-US"/>
        </w:rPr>
        <w:t>they cannot solve everything</w:t>
      </w:r>
      <w:commentRangeEnd w:id="15"/>
      <w:r w:rsidR="00173EAC">
        <w:rPr>
          <w:rStyle w:val="Refdecomentrio"/>
        </w:rPr>
        <w:commentReference w:id="15"/>
      </w:r>
      <w:r w:rsidR="008343C2" w:rsidRPr="00690784">
        <w:rPr>
          <w:rFonts w:ascii="Times New Roman" w:hAnsi="Times New Roman" w:cs="Times New Roman"/>
          <w:lang w:val="en-US"/>
        </w:rPr>
        <w:t>. Thus, the combination of two of the most effective management strategies seems plausible</w:t>
      </w:r>
      <w:r w:rsidR="00771A27" w:rsidRPr="00690784">
        <w:rPr>
          <w:rFonts w:ascii="Times New Roman" w:hAnsi="Times New Roman" w:cs="Times New Roman"/>
          <w:lang w:val="en-US"/>
        </w:rPr>
        <w:t xml:space="preserve"> </w:t>
      </w:r>
      <w:commentRangeStart w:id="16"/>
      <w:r w:rsidR="00771A27" w:rsidRPr="00690784">
        <w:rPr>
          <w:rFonts w:ascii="Times New Roman" w:hAnsi="Times New Roman" w:cs="Times New Roman"/>
          <w:lang w:val="en-US"/>
        </w:rPr>
        <w:t>as a more effective management strategy</w:t>
      </w:r>
      <w:commentRangeEnd w:id="16"/>
      <w:r w:rsidR="00173EAC">
        <w:rPr>
          <w:rStyle w:val="Refdecomentrio"/>
        </w:rPr>
        <w:commentReference w:id="16"/>
      </w:r>
      <w:r w:rsidR="00771A27" w:rsidRPr="00690784">
        <w:rPr>
          <w:rFonts w:ascii="Times New Roman" w:hAnsi="Times New Roman" w:cs="Times New Roman"/>
          <w:lang w:val="en-US"/>
        </w:rPr>
        <w:t xml:space="preserve">. </w:t>
      </w:r>
    </w:p>
    <w:p w14:paraId="732B5456" w14:textId="77777777" w:rsidR="003C3100" w:rsidRPr="00690784" w:rsidRDefault="007E32E6" w:rsidP="001762F1">
      <w:pPr>
        <w:spacing w:line="240" w:lineRule="auto"/>
        <w:jc w:val="both"/>
        <w:rPr>
          <w:rFonts w:ascii="Times New Roman" w:hAnsi="Times New Roman" w:cs="Times New Roman"/>
          <w:lang w:val="en-US"/>
        </w:rPr>
      </w:pPr>
      <w:commentRangeStart w:id="17"/>
      <w:r w:rsidRPr="00690784">
        <w:rPr>
          <w:rFonts w:ascii="Times New Roman" w:hAnsi="Times New Roman" w:cs="Times New Roman"/>
          <w:lang w:val="en-US"/>
        </w:rPr>
        <w:t>In Mexico</w:t>
      </w:r>
      <w:commentRangeEnd w:id="17"/>
      <w:r w:rsidR="00BB7C68" w:rsidRPr="00690784">
        <w:rPr>
          <w:rStyle w:val="Refdecomentrio"/>
        </w:rPr>
        <w:commentReference w:id="17"/>
      </w:r>
      <w:r w:rsidR="003C3100" w:rsidRPr="00690784">
        <w:rPr>
          <w:rFonts w:ascii="Times New Roman" w:hAnsi="Times New Roman" w:cs="Times New Roman"/>
          <w:lang w:val="en-US"/>
        </w:rPr>
        <w:t>, marine reserves</w:t>
      </w:r>
      <w:r w:rsidR="005F5861" w:rsidRPr="00690784">
        <w:rPr>
          <w:rFonts w:ascii="Times New Roman" w:hAnsi="Times New Roman" w:cs="Times New Roman"/>
          <w:lang w:val="en-US"/>
        </w:rPr>
        <w:t xml:space="preserve"> had</w:t>
      </w:r>
      <w:r w:rsidR="003C3100" w:rsidRPr="00690784">
        <w:rPr>
          <w:rFonts w:ascii="Times New Roman" w:hAnsi="Times New Roman" w:cs="Times New Roman"/>
          <w:lang w:val="en-US"/>
        </w:rPr>
        <w:t xml:space="preserve"> been</w:t>
      </w:r>
      <w:r w:rsidR="005F5861" w:rsidRPr="00690784">
        <w:rPr>
          <w:rFonts w:ascii="Times New Roman" w:hAnsi="Times New Roman" w:cs="Times New Roman"/>
          <w:lang w:val="en-US"/>
        </w:rPr>
        <w:t xml:space="preserve"> traditionally</w:t>
      </w:r>
      <w:r w:rsidR="003C3100" w:rsidRPr="00690784">
        <w:rPr>
          <w:rFonts w:ascii="Times New Roman" w:hAnsi="Times New Roman" w:cs="Times New Roman"/>
          <w:lang w:val="en-US"/>
        </w:rPr>
        <w:t xml:space="preserve"> established as no-take zones within a marine protected area. Nevertheless, a 2014 regulation (</w:t>
      </w:r>
      <w:r w:rsidR="003C3100" w:rsidRPr="00690784">
        <w:rPr>
          <w:rFonts w:ascii="Times New Roman" w:hAnsi="Times New Roman" w:cs="Times New Roman"/>
          <w:bCs/>
          <w:lang w:val="en-US"/>
        </w:rPr>
        <w:t>NOM-049-SAG/PESC-2014</w:t>
      </w:r>
      <w:r w:rsidR="003C3100" w:rsidRPr="00690784">
        <w:rPr>
          <w:rFonts w:ascii="Times New Roman" w:hAnsi="Times New Roman" w:cs="Times New Roman"/>
          <w:lang w:val="en-US"/>
        </w:rPr>
        <w:t>) now allows</w:t>
      </w:r>
      <w:r w:rsidR="005F5861" w:rsidRPr="00690784">
        <w:rPr>
          <w:rFonts w:ascii="Times New Roman" w:hAnsi="Times New Roman" w:cs="Times New Roman"/>
          <w:lang w:val="en-US"/>
        </w:rPr>
        <w:t xml:space="preserve"> the establishment of no-take zones under the name of </w:t>
      </w:r>
      <w:r w:rsidR="003C3100" w:rsidRPr="00690784">
        <w:rPr>
          <w:rFonts w:ascii="Times New Roman" w:hAnsi="Times New Roman" w:cs="Times New Roman"/>
          <w:lang w:val="en-US"/>
        </w:rPr>
        <w:t>“Fishing Refugees”.  Until the last years, TURF-reserves established by TURF owners had no legal support, and were only recognized as so by the owners. This scheme did not allow a correct enforcement of the areas, and thus threatened the potential of recovery. This new regulation enables TURF owners to establish a legally supported MRs within their granted area.</w:t>
      </w:r>
    </w:p>
    <w:p w14:paraId="604F65A5" w14:textId="77777777" w:rsidR="00FA7D7B" w:rsidRPr="00690784" w:rsidRDefault="00FA7D7B"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COBI is one of the largest </w:t>
      </w:r>
      <w:r w:rsidR="008F2158" w:rsidRPr="00690784">
        <w:rPr>
          <w:rFonts w:ascii="Times New Roman" w:hAnsi="Times New Roman" w:cs="Times New Roman"/>
          <w:lang w:val="en-US"/>
        </w:rPr>
        <w:t>marine c</w:t>
      </w:r>
      <w:r w:rsidRPr="00690784">
        <w:rPr>
          <w:rFonts w:ascii="Times New Roman" w:hAnsi="Times New Roman" w:cs="Times New Roman"/>
          <w:lang w:val="en-US"/>
        </w:rPr>
        <w:t>onservation</w:t>
      </w:r>
      <w:r w:rsidR="008F2158" w:rsidRPr="00690784">
        <w:rPr>
          <w:rFonts w:ascii="Times New Roman" w:hAnsi="Times New Roman" w:cs="Times New Roman"/>
          <w:lang w:val="en-US"/>
        </w:rPr>
        <w:t xml:space="preserve"> and sustainable fisheries promoter</w:t>
      </w:r>
      <w:r w:rsidRPr="00690784">
        <w:rPr>
          <w:rFonts w:ascii="Times New Roman" w:hAnsi="Times New Roman" w:cs="Times New Roman"/>
          <w:lang w:val="en-US"/>
        </w:rPr>
        <w:t xml:space="preserve"> NGO’s in Mexico, and has devoted 15 years to collab</w:t>
      </w:r>
      <w:r w:rsidR="005F5861" w:rsidRPr="00690784">
        <w:rPr>
          <w:rFonts w:ascii="Times New Roman" w:hAnsi="Times New Roman" w:cs="Times New Roman"/>
          <w:lang w:val="en-US"/>
        </w:rPr>
        <w:t>orate</w:t>
      </w:r>
      <w:r w:rsidRPr="00690784">
        <w:rPr>
          <w:rFonts w:ascii="Times New Roman" w:hAnsi="Times New Roman" w:cs="Times New Roman"/>
          <w:lang w:val="en-US"/>
        </w:rPr>
        <w:t xml:space="preserve"> with coastal communities.</w:t>
      </w:r>
      <w:r w:rsidR="00C64F0F" w:rsidRPr="00690784">
        <w:rPr>
          <w:rFonts w:ascii="Times New Roman" w:hAnsi="Times New Roman" w:cs="Times New Roman"/>
          <w:lang w:val="en-US"/>
        </w:rPr>
        <w:t xml:space="preserve"> A large part of their work has been devoted to establish TURF-reserves with coastal communities.</w:t>
      </w:r>
      <w:r w:rsidR="005F5861" w:rsidRPr="00690784">
        <w:rPr>
          <w:rFonts w:ascii="Times New Roman" w:hAnsi="Times New Roman" w:cs="Times New Roman"/>
          <w:lang w:val="en-US"/>
        </w:rPr>
        <w:t xml:space="preserve"> </w:t>
      </w:r>
      <w:r w:rsidR="00644A51" w:rsidRPr="00690784">
        <w:rPr>
          <w:rFonts w:ascii="Times New Roman" w:hAnsi="Times New Roman" w:cs="Times New Roman"/>
          <w:lang w:val="en-US"/>
        </w:rPr>
        <w:t xml:space="preserve">COBI recognizes that the initial costs of closing a fishing area to establish a TURF-reserve may be relatively high for communities, as this initially represents a decrease in fishing and income. </w:t>
      </w:r>
      <w:r w:rsidRPr="00690784">
        <w:rPr>
          <w:rFonts w:ascii="Times New Roman" w:hAnsi="Times New Roman" w:cs="Times New Roman"/>
          <w:lang w:val="en-US"/>
        </w:rPr>
        <w:t>Providing an assessment of the perform</w:t>
      </w:r>
      <w:r w:rsidR="00261C8B" w:rsidRPr="00690784">
        <w:rPr>
          <w:rFonts w:ascii="Times New Roman" w:hAnsi="Times New Roman" w:cs="Times New Roman"/>
          <w:lang w:val="en-US"/>
        </w:rPr>
        <w:t xml:space="preserve">ance of these reserves will not only provide COBI with </w:t>
      </w:r>
      <w:r w:rsidR="005F5861" w:rsidRPr="00690784">
        <w:rPr>
          <w:rFonts w:ascii="Times New Roman" w:hAnsi="Times New Roman" w:cs="Times New Roman"/>
          <w:lang w:val="en-US"/>
        </w:rPr>
        <w:t>knowledge on the characteristics that make a successful TURF-reserve</w:t>
      </w:r>
      <w:r w:rsidR="000832C2" w:rsidRPr="00690784">
        <w:rPr>
          <w:rFonts w:ascii="Times New Roman" w:hAnsi="Times New Roman" w:cs="Times New Roman"/>
          <w:lang w:val="en-US"/>
        </w:rPr>
        <w:t>, bu</w:t>
      </w:r>
      <w:r w:rsidR="005F5861" w:rsidRPr="00690784">
        <w:rPr>
          <w:rFonts w:ascii="Times New Roman" w:hAnsi="Times New Roman" w:cs="Times New Roman"/>
          <w:lang w:val="en-US"/>
        </w:rPr>
        <w:t xml:space="preserve">t also </w:t>
      </w:r>
      <w:del w:id="18" w:author="Caio Faro" w:date="2016-01-19T22:16:00Z">
        <w:r w:rsidR="005F5861" w:rsidRPr="00690784" w:rsidDel="00BD0BF7">
          <w:rPr>
            <w:rFonts w:ascii="Times New Roman" w:hAnsi="Times New Roman" w:cs="Times New Roman"/>
            <w:lang w:val="en-US"/>
          </w:rPr>
          <w:delText xml:space="preserve">improve </w:delText>
        </w:r>
      </w:del>
      <w:r w:rsidR="005F5861" w:rsidRPr="00690784">
        <w:rPr>
          <w:rFonts w:ascii="Times New Roman" w:hAnsi="Times New Roman" w:cs="Times New Roman"/>
          <w:lang w:val="en-US"/>
        </w:rPr>
        <w:t xml:space="preserve">allow them </w:t>
      </w:r>
      <w:proofErr w:type="gramStart"/>
      <w:r w:rsidR="005F5861" w:rsidRPr="00690784">
        <w:rPr>
          <w:rFonts w:ascii="Times New Roman" w:hAnsi="Times New Roman" w:cs="Times New Roman"/>
          <w:lang w:val="en-US"/>
        </w:rPr>
        <w:t>to better select</w:t>
      </w:r>
      <w:proofErr w:type="gramEnd"/>
      <w:r w:rsidR="005F5861" w:rsidRPr="00690784">
        <w:rPr>
          <w:rFonts w:ascii="Times New Roman" w:hAnsi="Times New Roman" w:cs="Times New Roman"/>
          <w:lang w:val="en-US"/>
        </w:rPr>
        <w:t xml:space="preserve"> other communities</w:t>
      </w:r>
      <w:r w:rsidR="000832C2" w:rsidRPr="00690784">
        <w:rPr>
          <w:rFonts w:ascii="Times New Roman" w:hAnsi="Times New Roman" w:cs="Times New Roman"/>
          <w:lang w:val="en-US"/>
        </w:rPr>
        <w:t>.</w:t>
      </w:r>
      <w:r w:rsidR="001762F1" w:rsidRPr="00690784">
        <w:rPr>
          <w:rFonts w:ascii="Times New Roman" w:hAnsi="Times New Roman" w:cs="Times New Roman"/>
          <w:lang w:val="en-US"/>
        </w:rPr>
        <w:t xml:space="preserve"> This, along with the recent regulations to establish TURF-reserves, would allow COBI to promote the use of TURF-reserves amongst fishers, in order to build a network.</w:t>
      </w:r>
    </w:p>
    <w:p w14:paraId="60FB5543" w14:textId="77777777" w:rsidR="00173CF7" w:rsidRPr="00690784" w:rsidRDefault="00173CF7" w:rsidP="001762F1">
      <w:pPr>
        <w:spacing w:line="240" w:lineRule="auto"/>
        <w:jc w:val="both"/>
        <w:rPr>
          <w:rFonts w:ascii="Times New Roman" w:hAnsi="Times New Roman" w:cs="Times New Roman"/>
          <w:lang w:val="en-US"/>
        </w:rPr>
      </w:pPr>
    </w:p>
    <w:p w14:paraId="2502E1E1" w14:textId="77777777" w:rsidR="00BA0DE4"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Background</w:t>
      </w:r>
    </w:p>
    <w:p w14:paraId="7AA035D9" w14:textId="77777777" w:rsidR="00BA0DE4" w:rsidRPr="00690784" w:rsidRDefault="00BA0DE4"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Working tightly with coastal communities, COBI has established TURF-reserves: a coupling between Territorial User Rights for Fisheries and Marine Reserves. These TURF-reserves have been established in fisherman communities in three main regions: the Pacific Ocean, Gulf of California, and </w:t>
      </w:r>
      <w:r w:rsidR="00C52DDC" w:rsidRPr="00690784">
        <w:rPr>
          <w:rFonts w:ascii="Times New Roman" w:hAnsi="Times New Roman" w:cs="Times New Roman"/>
          <w:lang w:val="en-US"/>
        </w:rPr>
        <w:t xml:space="preserve">the </w:t>
      </w:r>
      <w:r w:rsidRPr="00690784">
        <w:rPr>
          <w:rFonts w:ascii="Times New Roman" w:hAnsi="Times New Roman" w:cs="Times New Roman"/>
          <w:lang w:val="en-US"/>
        </w:rPr>
        <w:t>Caribbean. Amongst these regions, COBI works with a total of 15 communities, where at least one TURF-reserve has been established.</w:t>
      </w:r>
    </w:p>
    <w:p w14:paraId="6F3EC01D" w14:textId="77777777" w:rsidR="00BA0DE4" w:rsidRPr="00690784" w:rsidRDefault="00644A51"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Some of the reserves</w:t>
      </w:r>
      <w:r w:rsidR="00BA0DE4" w:rsidRPr="00690784">
        <w:rPr>
          <w:rFonts w:ascii="Times New Roman" w:hAnsi="Times New Roman" w:cs="Times New Roman"/>
          <w:lang w:val="en-US"/>
        </w:rPr>
        <w:t xml:space="preserve"> </w:t>
      </w:r>
      <w:proofErr w:type="gramStart"/>
      <w:r w:rsidR="00BA0DE4" w:rsidRPr="00690784">
        <w:rPr>
          <w:rFonts w:ascii="Times New Roman" w:hAnsi="Times New Roman" w:cs="Times New Roman"/>
          <w:lang w:val="en-US"/>
        </w:rPr>
        <w:t xml:space="preserve">have been </w:t>
      </w:r>
      <w:r w:rsidR="00771A27" w:rsidRPr="00690784">
        <w:rPr>
          <w:rFonts w:ascii="Times New Roman" w:hAnsi="Times New Roman" w:cs="Times New Roman"/>
          <w:lang w:val="en-US"/>
        </w:rPr>
        <w:t>e</w:t>
      </w:r>
      <w:r w:rsidR="00BA0DE4" w:rsidRPr="00690784">
        <w:rPr>
          <w:rFonts w:ascii="Times New Roman" w:hAnsi="Times New Roman" w:cs="Times New Roman"/>
          <w:lang w:val="en-US"/>
        </w:rPr>
        <w:t>stablished</w:t>
      </w:r>
      <w:proofErr w:type="gramEnd"/>
      <w:r w:rsidR="00BA0DE4" w:rsidRPr="00690784">
        <w:rPr>
          <w:rFonts w:ascii="Times New Roman" w:hAnsi="Times New Roman" w:cs="Times New Roman"/>
          <w:lang w:val="en-US"/>
        </w:rPr>
        <w:t xml:space="preserve"> for up to 10 years, and recovery has been observed</w:t>
      </w:r>
      <w:r w:rsidR="00173CF7" w:rsidRPr="00690784">
        <w:rPr>
          <w:rFonts w:ascii="Times New Roman" w:hAnsi="Times New Roman" w:cs="Times New Roman"/>
          <w:lang w:val="en-US"/>
        </w:rPr>
        <w:t xml:space="preserve"> in some TURF-reserves</w:t>
      </w:r>
      <w:r w:rsidR="00BA0DE4" w:rsidRPr="00690784">
        <w:rPr>
          <w:rFonts w:ascii="Times New Roman" w:hAnsi="Times New Roman" w:cs="Times New Roman"/>
          <w:lang w:val="en-US"/>
        </w:rPr>
        <w:t xml:space="preserve"> (</w:t>
      </w:r>
      <w:r w:rsidR="00BA0DE4" w:rsidRPr="00690784">
        <w:rPr>
          <w:rFonts w:ascii="Times New Roman" w:hAnsi="Times New Roman" w:cs="Times New Roman"/>
          <w:i/>
          <w:lang w:val="en-US"/>
        </w:rPr>
        <w:t>e.g.</w:t>
      </w:r>
      <w:r w:rsidR="00BA0DE4" w:rsidRPr="00690784">
        <w:rPr>
          <w:rFonts w:ascii="Times New Roman" w:hAnsi="Times New Roman" w:cs="Times New Roman"/>
          <w:lang w:val="en-US"/>
        </w:rPr>
        <w:t xml:space="preserve"> Micheli </w:t>
      </w:r>
      <w:r w:rsidR="00BA0DE4" w:rsidRPr="00690784">
        <w:rPr>
          <w:rFonts w:ascii="Times New Roman" w:hAnsi="Times New Roman" w:cs="Times New Roman"/>
          <w:i/>
          <w:lang w:val="en-US"/>
        </w:rPr>
        <w:t xml:space="preserve">et al., </w:t>
      </w:r>
      <w:r w:rsidR="00BA0DE4" w:rsidRPr="00690784">
        <w:rPr>
          <w:rFonts w:ascii="Times New Roman" w:hAnsi="Times New Roman" w:cs="Times New Roman"/>
          <w:lang w:val="en-US"/>
        </w:rPr>
        <w:t>2012</w:t>
      </w:r>
      <w:del w:id="19" w:author="Caio Faro" w:date="2016-01-19T22:20:00Z">
        <w:r w:rsidR="005574FA" w:rsidRPr="00690784" w:rsidDel="00562B31">
          <w:rPr>
            <w:rFonts w:ascii="Times New Roman" w:hAnsi="Times New Roman" w:cs="Times New Roman"/>
            <w:lang w:val="en-US"/>
          </w:rPr>
          <w:delText xml:space="preserve"> for Isla Natividad</w:delText>
        </w:r>
      </w:del>
      <w:r w:rsidR="005574FA" w:rsidRPr="00690784">
        <w:rPr>
          <w:rFonts w:ascii="Times New Roman" w:hAnsi="Times New Roman" w:cs="Times New Roman"/>
          <w:lang w:val="en-US"/>
        </w:rPr>
        <w:t xml:space="preserve">, </w:t>
      </w:r>
      <w:del w:id="20" w:author="Caio Faro" w:date="2016-01-19T22:20:00Z">
        <w:r w:rsidR="005574FA" w:rsidRPr="00690784" w:rsidDel="00562B31">
          <w:rPr>
            <w:rFonts w:ascii="Times New Roman" w:hAnsi="Times New Roman" w:cs="Times New Roman"/>
            <w:lang w:val="en-US"/>
          </w:rPr>
          <w:delText xml:space="preserve">or </w:delText>
        </w:r>
      </w:del>
      <w:proofErr w:type="spellStart"/>
      <w:r w:rsidR="005574FA" w:rsidRPr="00690784">
        <w:rPr>
          <w:rFonts w:ascii="Times New Roman" w:hAnsi="Times New Roman" w:cs="Times New Roman"/>
          <w:lang w:val="en-US"/>
        </w:rPr>
        <w:t>Villaseñor-Derbez</w:t>
      </w:r>
      <w:proofErr w:type="spellEnd"/>
      <w:r w:rsidR="005574FA" w:rsidRPr="00690784">
        <w:rPr>
          <w:rFonts w:ascii="Times New Roman" w:hAnsi="Times New Roman" w:cs="Times New Roman"/>
          <w:lang w:val="en-US"/>
        </w:rPr>
        <w:t xml:space="preserve"> </w:t>
      </w:r>
      <w:r w:rsidR="005574FA" w:rsidRPr="00690784">
        <w:rPr>
          <w:rFonts w:ascii="Times New Roman" w:hAnsi="Times New Roman" w:cs="Times New Roman"/>
          <w:i/>
          <w:lang w:val="en-US"/>
        </w:rPr>
        <w:t xml:space="preserve">et al., </w:t>
      </w:r>
      <w:r w:rsidR="005574FA" w:rsidRPr="00690784">
        <w:rPr>
          <w:rFonts w:ascii="Times New Roman" w:hAnsi="Times New Roman" w:cs="Times New Roman"/>
          <w:lang w:val="en-US"/>
        </w:rPr>
        <w:t>2015</w:t>
      </w:r>
      <w:del w:id="21" w:author="Caio Faro" w:date="2016-01-19T22:21:00Z">
        <w:r w:rsidR="005574FA" w:rsidRPr="00690784" w:rsidDel="00562B31">
          <w:rPr>
            <w:rFonts w:ascii="Times New Roman" w:hAnsi="Times New Roman" w:cs="Times New Roman"/>
            <w:lang w:val="en-US"/>
          </w:rPr>
          <w:delText xml:space="preserve"> for Isla Magdalena</w:delText>
        </w:r>
      </w:del>
      <w:r w:rsidR="00BA0DE4" w:rsidRPr="00690784">
        <w:rPr>
          <w:rFonts w:ascii="Times New Roman" w:hAnsi="Times New Roman" w:cs="Times New Roman"/>
          <w:lang w:val="en-US"/>
        </w:rPr>
        <w:t>)</w:t>
      </w:r>
      <w:r w:rsidR="00173CF7" w:rsidRPr="00690784">
        <w:rPr>
          <w:rFonts w:ascii="Times New Roman" w:hAnsi="Times New Roman" w:cs="Times New Roman"/>
          <w:lang w:val="en-US"/>
        </w:rPr>
        <w:t>. Yet, COBI lacks a national approach that com</w:t>
      </w:r>
      <w:r w:rsidR="001762F1" w:rsidRPr="00690784">
        <w:rPr>
          <w:rFonts w:ascii="Times New Roman" w:hAnsi="Times New Roman" w:cs="Times New Roman"/>
          <w:lang w:val="en-US"/>
        </w:rPr>
        <w:t>prehensively describes the effectiveness</w:t>
      </w:r>
      <w:r w:rsidR="00173CF7" w:rsidRPr="00690784">
        <w:rPr>
          <w:rFonts w:ascii="Times New Roman" w:hAnsi="Times New Roman" w:cs="Times New Roman"/>
          <w:lang w:val="en-US"/>
        </w:rPr>
        <w:t xml:space="preserve"> of each</w:t>
      </w:r>
      <w:r w:rsidR="005574FA" w:rsidRPr="00690784">
        <w:rPr>
          <w:rFonts w:ascii="Times New Roman" w:hAnsi="Times New Roman" w:cs="Times New Roman"/>
          <w:lang w:val="en-US"/>
        </w:rPr>
        <w:t xml:space="preserve"> TURF-reserve</w:t>
      </w:r>
      <w:r w:rsidRPr="00690784">
        <w:rPr>
          <w:rFonts w:ascii="Times New Roman" w:hAnsi="Times New Roman" w:cs="Times New Roman"/>
          <w:lang w:val="en-US"/>
        </w:rPr>
        <w:t xml:space="preserve"> and condenses it in a framework that enhances effectiveness.</w:t>
      </w:r>
    </w:p>
    <w:p w14:paraId="555D0328" w14:textId="77777777" w:rsidR="00343345" w:rsidRPr="00690784" w:rsidRDefault="00343345" w:rsidP="001762F1">
      <w:pPr>
        <w:spacing w:line="240" w:lineRule="auto"/>
        <w:jc w:val="both"/>
        <w:rPr>
          <w:rFonts w:ascii="Times New Roman" w:hAnsi="Times New Roman" w:cs="Times New Roman"/>
          <w:color w:val="FF0000"/>
          <w:lang w:val="en-US"/>
        </w:rPr>
      </w:pPr>
    </w:p>
    <w:p w14:paraId="6C4F01A7" w14:textId="77777777" w:rsidR="005A4FF0"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Available data</w:t>
      </w:r>
    </w:p>
    <w:p w14:paraId="2DFF41A1" w14:textId="77777777" w:rsidR="00E56386" w:rsidRPr="00690784" w:rsidRDefault="004C7728"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Thanks to the yearly monitoring program at each location, COBI has an extensive database. </w:t>
      </w:r>
      <w:r w:rsidR="00AF4DCF" w:rsidRPr="00690784">
        <w:rPr>
          <w:rFonts w:ascii="Times New Roman" w:hAnsi="Times New Roman" w:cs="Times New Roman"/>
          <w:lang w:val="en-US"/>
        </w:rPr>
        <w:t>The data includes fish count</w:t>
      </w:r>
      <w:r w:rsidR="00B4205B" w:rsidRPr="00690784">
        <w:rPr>
          <w:rFonts w:ascii="Times New Roman" w:hAnsi="Times New Roman" w:cs="Times New Roman"/>
          <w:lang w:val="en-US"/>
        </w:rPr>
        <w:t xml:space="preserve"> and size</w:t>
      </w:r>
      <w:r w:rsidR="00AF4DCF" w:rsidRPr="00690784">
        <w:rPr>
          <w:rFonts w:ascii="Times New Roman" w:hAnsi="Times New Roman" w:cs="Times New Roman"/>
          <w:lang w:val="en-US"/>
        </w:rPr>
        <w:t xml:space="preserve"> </w:t>
      </w:r>
      <w:r w:rsidR="001E562A" w:rsidRPr="00690784">
        <w:rPr>
          <w:rFonts w:ascii="Times New Roman" w:hAnsi="Times New Roman" w:cs="Times New Roman"/>
          <w:lang w:val="en-US"/>
        </w:rPr>
        <w:t>structure</w:t>
      </w:r>
      <w:r w:rsidR="00AF4DCF" w:rsidRPr="00690784">
        <w:rPr>
          <w:rFonts w:ascii="Times New Roman" w:hAnsi="Times New Roman" w:cs="Times New Roman"/>
          <w:lang w:val="en-US"/>
        </w:rPr>
        <w:t>, invertebrate count data, algal cover, and habitat heteroge</w:t>
      </w:r>
      <w:r w:rsidR="005A6C03" w:rsidRPr="00690784">
        <w:rPr>
          <w:rFonts w:ascii="Times New Roman" w:hAnsi="Times New Roman" w:cs="Times New Roman"/>
          <w:lang w:val="en-US"/>
        </w:rPr>
        <w:t xml:space="preserve">neity. It is important to mention that all locations were sampled before the implementation of the TURF-reserves, thus providing us with a base line. There is </w:t>
      </w:r>
      <w:r w:rsidR="00644A51" w:rsidRPr="00690784">
        <w:rPr>
          <w:rFonts w:ascii="Times New Roman" w:hAnsi="Times New Roman" w:cs="Times New Roman"/>
          <w:lang w:val="en-US"/>
        </w:rPr>
        <w:t xml:space="preserve">ecological </w:t>
      </w:r>
      <w:r w:rsidR="005A6C03" w:rsidRPr="00690784">
        <w:rPr>
          <w:rFonts w:ascii="Times New Roman" w:hAnsi="Times New Roman" w:cs="Times New Roman"/>
          <w:lang w:val="en-US"/>
        </w:rPr>
        <w:t xml:space="preserve">data </w:t>
      </w:r>
      <w:r w:rsidR="00AF4DCF" w:rsidRPr="00690784">
        <w:rPr>
          <w:rFonts w:ascii="Times New Roman" w:hAnsi="Times New Roman" w:cs="Times New Roman"/>
          <w:lang w:val="en-US"/>
        </w:rPr>
        <w:t>available for each TURF-reserve and its respective control zone</w:t>
      </w:r>
      <w:r w:rsidR="000832C2" w:rsidRPr="00690784">
        <w:rPr>
          <w:rFonts w:ascii="Times New Roman" w:hAnsi="Times New Roman" w:cs="Times New Roman"/>
          <w:lang w:val="en-US"/>
        </w:rPr>
        <w:t xml:space="preserve">. </w:t>
      </w:r>
      <w:r w:rsidR="005A6C03" w:rsidRPr="00690784">
        <w:rPr>
          <w:rFonts w:ascii="Times New Roman" w:hAnsi="Times New Roman" w:cs="Times New Roman"/>
          <w:lang w:val="en-US"/>
        </w:rPr>
        <w:t>D</w:t>
      </w:r>
      <w:r w:rsidR="00AF4DCF" w:rsidRPr="00690784">
        <w:rPr>
          <w:rFonts w:ascii="Times New Roman" w:hAnsi="Times New Roman" w:cs="Times New Roman"/>
          <w:lang w:val="en-US"/>
        </w:rPr>
        <w:t>atabases will allow us to evaluate the recovery of the TURF-reserves, and may be made available to the group as soon as needed.</w:t>
      </w:r>
    </w:p>
    <w:p w14:paraId="34858EF0" w14:textId="77777777" w:rsidR="000F68F0" w:rsidRPr="00690784" w:rsidRDefault="000F68F0" w:rsidP="001762F1">
      <w:pPr>
        <w:spacing w:line="240" w:lineRule="auto"/>
        <w:jc w:val="both"/>
        <w:rPr>
          <w:rFonts w:ascii="Times New Roman" w:hAnsi="Times New Roman" w:cs="Times New Roman"/>
          <w:lang w:val="en-US"/>
        </w:rPr>
      </w:pPr>
    </w:p>
    <w:p w14:paraId="02C951AD" w14:textId="77777777" w:rsidR="00343345"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lastRenderedPageBreak/>
        <w:t>Possible approaches</w:t>
      </w:r>
    </w:p>
    <w:p w14:paraId="004F0E14" w14:textId="77777777" w:rsidR="00AF4DCF" w:rsidRPr="00690784" w:rsidRDefault="00AF4DCF"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Due to the </w:t>
      </w:r>
      <w:r w:rsidR="00173CF7" w:rsidRPr="00690784">
        <w:rPr>
          <w:rFonts w:ascii="Times New Roman" w:hAnsi="Times New Roman" w:cs="Times New Roman"/>
          <w:lang w:val="en-US"/>
        </w:rPr>
        <w:t xml:space="preserve">environmental differences between the regions </w:t>
      </w:r>
      <w:r w:rsidRPr="00690784">
        <w:rPr>
          <w:rFonts w:ascii="Times New Roman" w:hAnsi="Times New Roman" w:cs="Times New Roman"/>
          <w:lang w:val="en-US"/>
        </w:rPr>
        <w:t xml:space="preserve">where COBI has established reserves, databases have slight differences between them. The first step will be to standardize </w:t>
      </w:r>
      <w:r w:rsidR="00173CF7" w:rsidRPr="00690784">
        <w:rPr>
          <w:rFonts w:ascii="Times New Roman" w:hAnsi="Times New Roman" w:cs="Times New Roman"/>
          <w:lang w:val="en-US"/>
        </w:rPr>
        <w:t>databases into a</w:t>
      </w:r>
      <w:r w:rsidRPr="00690784">
        <w:rPr>
          <w:rFonts w:ascii="Times New Roman" w:hAnsi="Times New Roman" w:cs="Times New Roman"/>
          <w:lang w:val="en-US"/>
        </w:rPr>
        <w:t xml:space="preserve"> common format that allows the group to work more efficiently.</w:t>
      </w:r>
      <w:r w:rsidR="00B4205B" w:rsidRPr="00690784">
        <w:rPr>
          <w:rFonts w:ascii="Times New Roman" w:hAnsi="Times New Roman" w:cs="Times New Roman"/>
          <w:lang w:val="en-US"/>
        </w:rPr>
        <w:t xml:space="preserve"> Our approaches are directly linked to our objectives, and enumerated in the same order:</w:t>
      </w:r>
    </w:p>
    <w:p w14:paraId="73DBB988" w14:textId="77777777" w:rsidR="00C64F0F" w:rsidRPr="00690784" w:rsidRDefault="00C64F0F" w:rsidP="00B4205B">
      <w:pPr>
        <w:pStyle w:val="PargrafodaLista"/>
        <w:numPr>
          <w:ilvl w:val="0"/>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Evaluating the recovery of TURF-reserves:</w:t>
      </w:r>
    </w:p>
    <w:p w14:paraId="4F6983F2" w14:textId="77777777" w:rsidR="005A6C03" w:rsidRPr="00690784" w:rsidRDefault="005A6C03" w:rsidP="00C64F0F">
      <w:pPr>
        <w:pStyle w:val="PargrafodaLista"/>
        <w:numPr>
          <w:ilvl w:val="1"/>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To </w:t>
      </w:r>
      <w:commentRangeStart w:id="22"/>
      <w:r w:rsidRPr="00690784">
        <w:rPr>
          <w:rFonts w:ascii="Times New Roman" w:hAnsi="Times New Roman" w:cs="Times New Roman"/>
          <w:lang w:val="en-US"/>
        </w:rPr>
        <w:t>evaluate the r</w:t>
      </w:r>
      <w:r w:rsidR="00B4205B" w:rsidRPr="00690784">
        <w:rPr>
          <w:rFonts w:ascii="Times New Roman" w:hAnsi="Times New Roman" w:cs="Times New Roman"/>
          <w:lang w:val="en-US"/>
        </w:rPr>
        <w:t>ecoveries of the TURF-reserves</w:t>
      </w:r>
      <w:commentRangeEnd w:id="22"/>
      <w:r w:rsidR="00B411FE" w:rsidRPr="00690784">
        <w:rPr>
          <w:rStyle w:val="Refdecomentrio"/>
        </w:rPr>
        <w:commentReference w:id="22"/>
      </w:r>
      <w:r w:rsidR="00B4205B" w:rsidRPr="00690784">
        <w:rPr>
          <w:rFonts w:ascii="Times New Roman" w:hAnsi="Times New Roman" w:cs="Times New Roman"/>
          <w:lang w:val="en-US"/>
        </w:rPr>
        <w:t xml:space="preserve">, biomass (fish) and abundance (invertebrates) will be compared </w:t>
      </w:r>
      <w:r w:rsidR="00836B89" w:rsidRPr="00690784">
        <w:rPr>
          <w:rFonts w:ascii="Times New Roman" w:hAnsi="Times New Roman" w:cs="Times New Roman"/>
          <w:lang w:val="en-US"/>
        </w:rPr>
        <w:t>between</w:t>
      </w:r>
      <w:r w:rsidR="00B4205B" w:rsidRPr="00690784">
        <w:rPr>
          <w:rFonts w:ascii="Times New Roman" w:hAnsi="Times New Roman" w:cs="Times New Roman"/>
          <w:lang w:val="en-US"/>
        </w:rPr>
        <w:t xml:space="preserve"> each TURF-reserve </w:t>
      </w:r>
      <w:r w:rsidR="00836B89" w:rsidRPr="00690784">
        <w:rPr>
          <w:rFonts w:ascii="Times New Roman" w:hAnsi="Times New Roman" w:cs="Times New Roman"/>
          <w:lang w:val="en-US"/>
        </w:rPr>
        <w:t>and</w:t>
      </w:r>
      <w:r w:rsidR="00B4205B" w:rsidRPr="00690784">
        <w:rPr>
          <w:rFonts w:ascii="Times New Roman" w:hAnsi="Times New Roman" w:cs="Times New Roman"/>
          <w:lang w:val="en-US"/>
        </w:rPr>
        <w:t xml:space="preserve"> its corresponding control zone. Rather than looking at absolute numbers, we will follow </w:t>
      </w:r>
      <w:proofErr w:type="spellStart"/>
      <w:r w:rsidR="00B4205B" w:rsidRPr="00690784">
        <w:rPr>
          <w:rFonts w:ascii="Times New Roman" w:hAnsi="Times New Roman" w:cs="Times New Roman"/>
          <w:lang w:val="en-US"/>
        </w:rPr>
        <w:t>Caselle</w:t>
      </w:r>
      <w:proofErr w:type="spellEnd"/>
      <w:r w:rsidR="00B4205B" w:rsidRPr="00690784">
        <w:rPr>
          <w:rFonts w:ascii="Times New Roman" w:hAnsi="Times New Roman" w:cs="Times New Roman"/>
          <w:lang w:val="en-US"/>
        </w:rPr>
        <w:t xml:space="preserve"> </w:t>
      </w:r>
      <w:r w:rsidR="00B4205B" w:rsidRPr="00690784">
        <w:rPr>
          <w:rFonts w:ascii="Times New Roman" w:hAnsi="Times New Roman" w:cs="Times New Roman"/>
          <w:i/>
          <w:lang w:val="en-US"/>
        </w:rPr>
        <w:t xml:space="preserve">et al., </w:t>
      </w:r>
      <w:r w:rsidR="00B4205B" w:rsidRPr="00690784">
        <w:rPr>
          <w:rFonts w:ascii="Times New Roman" w:hAnsi="Times New Roman" w:cs="Times New Roman"/>
          <w:lang w:val="en-US"/>
        </w:rPr>
        <w:t xml:space="preserve">(2015) and compare trends </w:t>
      </w:r>
      <w:r w:rsidR="00836B89" w:rsidRPr="00690784">
        <w:rPr>
          <w:rFonts w:ascii="Times New Roman" w:hAnsi="Times New Roman" w:cs="Times New Roman"/>
          <w:lang w:val="en-US"/>
        </w:rPr>
        <w:t>over time, for each area (</w:t>
      </w:r>
      <w:r w:rsidR="00836B89" w:rsidRPr="00690784">
        <w:rPr>
          <w:rFonts w:ascii="Times New Roman" w:hAnsi="Times New Roman" w:cs="Times New Roman"/>
          <w:i/>
          <w:lang w:val="en-US"/>
        </w:rPr>
        <w:t xml:space="preserve">i.e. </w:t>
      </w:r>
      <w:r w:rsidR="00836B89" w:rsidRPr="00690784">
        <w:rPr>
          <w:rFonts w:ascii="Times New Roman" w:hAnsi="Times New Roman" w:cs="Times New Roman"/>
          <w:lang w:val="en-US"/>
        </w:rPr>
        <w:t>TURF-reserve and control area)</w:t>
      </w:r>
      <w:r w:rsidR="00B4205B" w:rsidRPr="00690784">
        <w:rPr>
          <w:rFonts w:ascii="Times New Roman" w:hAnsi="Times New Roman" w:cs="Times New Roman"/>
          <w:lang w:val="en-US"/>
        </w:rPr>
        <w:t xml:space="preserve">. By focusing </w:t>
      </w:r>
      <w:r w:rsidR="00836B89" w:rsidRPr="00690784">
        <w:rPr>
          <w:rFonts w:ascii="Times New Roman" w:hAnsi="Times New Roman" w:cs="Times New Roman"/>
          <w:lang w:val="en-US"/>
        </w:rPr>
        <w:t xml:space="preserve">on </w:t>
      </w:r>
      <w:r w:rsidR="00B4205B" w:rsidRPr="00690784">
        <w:rPr>
          <w:rFonts w:ascii="Times New Roman" w:hAnsi="Times New Roman" w:cs="Times New Roman"/>
          <w:lang w:val="en-US"/>
        </w:rPr>
        <w:t>temporal variations, we can evaluate the recoveries in a way that is less susceptible to biases related to MPA location (e.g. MR established in a fish abundant</w:t>
      </w:r>
      <w:r w:rsidR="00836B89" w:rsidRPr="00690784">
        <w:rPr>
          <w:rFonts w:ascii="Times New Roman" w:hAnsi="Times New Roman" w:cs="Times New Roman"/>
          <w:lang w:val="en-US"/>
        </w:rPr>
        <w:t xml:space="preserve"> / poor</w:t>
      </w:r>
      <w:r w:rsidR="00B4205B" w:rsidRPr="00690784">
        <w:rPr>
          <w:rFonts w:ascii="Times New Roman" w:hAnsi="Times New Roman" w:cs="Times New Roman"/>
          <w:lang w:val="en-US"/>
        </w:rPr>
        <w:t xml:space="preserve"> area)</w:t>
      </w:r>
      <w:r w:rsidR="00836B89" w:rsidRPr="00690784">
        <w:rPr>
          <w:rFonts w:ascii="Times New Roman" w:hAnsi="Times New Roman" w:cs="Times New Roman"/>
          <w:lang w:val="en-US"/>
        </w:rPr>
        <w:t>.</w:t>
      </w:r>
    </w:p>
    <w:p w14:paraId="1DF7BA00" w14:textId="77777777" w:rsidR="00C64F0F" w:rsidRPr="00690784" w:rsidRDefault="00C64F0F" w:rsidP="00C64F0F">
      <w:pPr>
        <w:pStyle w:val="PargrafodaLista"/>
        <w:numPr>
          <w:ilvl w:val="1"/>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Understanding how a community is structured may also provide insight of recovery. Sometimes total fish biomass may not change over time (</w:t>
      </w:r>
      <w:r w:rsidRPr="00690784">
        <w:rPr>
          <w:rFonts w:ascii="Times New Roman" w:hAnsi="Times New Roman" w:cs="Times New Roman"/>
          <w:i/>
          <w:lang w:val="en-US"/>
        </w:rPr>
        <w:t>e.g.</w:t>
      </w:r>
      <w:r w:rsidRPr="00690784">
        <w:rPr>
          <w:rFonts w:ascii="Times New Roman" w:hAnsi="Times New Roman" w:cs="Times New Roman"/>
          <w:lang w:val="en-US"/>
        </w:rPr>
        <w:t xml:space="preserve"> when a large number of small fish are replaced by few large fish) and other approaches might be necessary. Thus, we will also focus in community structure, with special attention to trophic levels. </w:t>
      </w:r>
    </w:p>
    <w:p w14:paraId="43A758BB" w14:textId="77777777" w:rsidR="00C64F0F" w:rsidRPr="00690784" w:rsidRDefault="00C64F0F" w:rsidP="00C64F0F">
      <w:pPr>
        <w:pStyle w:val="PargrafodaLista"/>
        <w:numPr>
          <w:ilvl w:val="1"/>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Furthermore,</w:t>
      </w:r>
      <w:r w:rsidR="009B5196" w:rsidRPr="00690784">
        <w:rPr>
          <w:rFonts w:ascii="Times New Roman" w:hAnsi="Times New Roman" w:cs="Times New Roman"/>
          <w:lang w:val="en-US"/>
        </w:rPr>
        <w:t xml:space="preserve"> we will look into specific species of interest (</w:t>
      </w:r>
      <w:r w:rsidR="009B5196" w:rsidRPr="00690784">
        <w:rPr>
          <w:rFonts w:ascii="Times New Roman" w:hAnsi="Times New Roman" w:cs="Times New Roman"/>
          <w:i/>
          <w:lang w:val="en-US"/>
        </w:rPr>
        <w:t xml:space="preserve">i.e. </w:t>
      </w:r>
      <w:r w:rsidR="009B5196" w:rsidRPr="00690784">
        <w:rPr>
          <w:rFonts w:ascii="Times New Roman" w:hAnsi="Times New Roman" w:cs="Times New Roman"/>
          <w:lang w:val="en-US"/>
        </w:rPr>
        <w:t>threatened or important to fisheries) and evaluate their independent recovery.</w:t>
      </w:r>
    </w:p>
    <w:p w14:paraId="0603E9C2" w14:textId="77777777" w:rsidR="009B5196" w:rsidRPr="00690784" w:rsidRDefault="009B5196" w:rsidP="00C64F0F">
      <w:pPr>
        <w:pStyle w:val="PargrafodaLista"/>
        <w:numPr>
          <w:ilvl w:val="1"/>
          <w:numId w:val="4"/>
        </w:numPr>
        <w:spacing w:line="240" w:lineRule="auto"/>
        <w:jc w:val="both"/>
        <w:rPr>
          <w:rFonts w:ascii="Times New Roman" w:hAnsi="Times New Roman" w:cs="Times New Roman"/>
          <w:highlight w:val="yellow"/>
          <w:lang w:val="en-US"/>
        </w:rPr>
      </w:pPr>
      <w:r w:rsidRPr="00690784">
        <w:rPr>
          <w:rFonts w:ascii="Times New Roman" w:hAnsi="Times New Roman" w:cs="Times New Roman"/>
          <w:color w:val="FF0000"/>
          <w:highlight w:val="yellow"/>
          <w:lang w:val="en-US"/>
        </w:rPr>
        <w:t>At a regional level</w:t>
      </w:r>
    </w:p>
    <w:p w14:paraId="5F2B7990" w14:textId="77777777" w:rsidR="00C64F0F" w:rsidRPr="00690784" w:rsidRDefault="00C64F0F" w:rsidP="00B4205B">
      <w:pPr>
        <w:pStyle w:val="PargrafodaLista"/>
        <w:numPr>
          <w:ilvl w:val="0"/>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Economic costs / benefits</w:t>
      </w:r>
    </w:p>
    <w:p w14:paraId="21E36B19" w14:textId="77777777" w:rsidR="00B4205B" w:rsidRPr="00690784" w:rsidRDefault="00836B89" w:rsidP="00C64F0F">
      <w:pPr>
        <w:pStyle w:val="PargrafodaLista"/>
        <w:numPr>
          <w:ilvl w:val="1"/>
          <w:numId w:val="4"/>
        </w:numPr>
        <w:spacing w:line="240" w:lineRule="auto"/>
        <w:jc w:val="both"/>
        <w:rPr>
          <w:rFonts w:ascii="Times New Roman" w:hAnsi="Times New Roman" w:cs="Times New Roman"/>
          <w:color w:val="FF0000"/>
          <w:highlight w:val="yellow"/>
          <w:lang w:val="en-US"/>
        </w:rPr>
      </w:pPr>
      <w:r w:rsidRPr="00690784">
        <w:rPr>
          <w:rFonts w:ascii="Times New Roman" w:hAnsi="Times New Roman" w:cs="Times New Roman"/>
          <w:color w:val="FF0000"/>
          <w:highlight w:val="yellow"/>
          <w:lang w:val="en-US"/>
        </w:rPr>
        <w:t xml:space="preserve">We will estimate the costs of “not fishing” that </w:t>
      </w:r>
      <w:proofErr w:type="gramStart"/>
      <w:r w:rsidRPr="00690784">
        <w:rPr>
          <w:rFonts w:ascii="Times New Roman" w:hAnsi="Times New Roman" w:cs="Times New Roman"/>
          <w:color w:val="FF0000"/>
          <w:highlight w:val="yellow"/>
          <w:lang w:val="en-US"/>
        </w:rPr>
        <w:t>are related</w:t>
      </w:r>
      <w:proofErr w:type="gramEnd"/>
      <w:r w:rsidRPr="00690784">
        <w:rPr>
          <w:rFonts w:ascii="Times New Roman" w:hAnsi="Times New Roman" w:cs="Times New Roman"/>
          <w:color w:val="FF0000"/>
          <w:highlight w:val="yellow"/>
          <w:lang w:val="en-US"/>
        </w:rPr>
        <w:t xml:space="preserve"> to the area where fishers have decided to </w:t>
      </w:r>
      <w:del w:id="23" w:author="Caio Faro" w:date="2016-01-19T22:29:00Z">
        <w:r w:rsidRPr="00690784" w:rsidDel="00562B31">
          <w:rPr>
            <w:rFonts w:ascii="Times New Roman" w:hAnsi="Times New Roman" w:cs="Times New Roman"/>
            <w:color w:val="FF0000"/>
            <w:highlight w:val="yellow"/>
            <w:lang w:val="en-US"/>
          </w:rPr>
          <w:delText>stop fishing</w:delText>
        </w:r>
      </w:del>
      <w:ins w:id="24" w:author="Caio Faro" w:date="2016-01-19T22:29:00Z">
        <w:r w:rsidR="00562B31">
          <w:rPr>
            <w:rFonts w:ascii="Times New Roman" w:hAnsi="Times New Roman" w:cs="Times New Roman"/>
            <w:color w:val="FF0000"/>
            <w:highlight w:val="yellow"/>
            <w:lang w:val="en-US"/>
          </w:rPr>
          <w:t>establish the no-take zone</w:t>
        </w:r>
      </w:ins>
      <w:r w:rsidRPr="00690784">
        <w:rPr>
          <w:rFonts w:ascii="Times New Roman" w:hAnsi="Times New Roman" w:cs="Times New Roman"/>
          <w:color w:val="FF0000"/>
          <w:highlight w:val="yellow"/>
          <w:lang w:val="en-US"/>
        </w:rPr>
        <w:t xml:space="preserve">. We will then estimate the net value of the TURF-reserve as a) </w:t>
      </w:r>
      <w:commentRangeStart w:id="25"/>
      <w:commentRangeStart w:id="26"/>
      <w:r w:rsidRPr="00690784">
        <w:rPr>
          <w:rFonts w:ascii="Times New Roman" w:hAnsi="Times New Roman" w:cs="Times New Roman"/>
          <w:color w:val="FF0000"/>
          <w:highlight w:val="yellow"/>
          <w:lang w:val="en-US"/>
        </w:rPr>
        <w:t xml:space="preserve">what would happen if fishing </w:t>
      </w:r>
      <w:proofErr w:type="gramStart"/>
      <w:r w:rsidRPr="00690784">
        <w:rPr>
          <w:rFonts w:ascii="Times New Roman" w:hAnsi="Times New Roman" w:cs="Times New Roman"/>
          <w:color w:val="FF0000"/>
          <w:highlight w:val="yellow"/>
          <w:lang w:val="en-US"/>
        </w:rPr>
        <w:t>was suddenly allowed</w:t>
      </w:r>
      <w:commentRangeEnd w:id="25"/>
      <w:proofErr w:type="gramEnd"/>
      <w:r w:rsidR="00415A4B" w:rsidRPr="00690784">
        <w:rPr>
          <w:rStyle w:val="Refdecomentrio"/>
          <w:color w:val="FF0000"/>
          <w:highlight w:val="yellow"/>
        </w:rPr>
        <w:commentReference w:id="25"/>
      </w:r>
      <w:commentRangeEnd w:id="26"/>
      <w:r w:rsidR="00A35001">
        <w:rPr>
          <w:rStyle w:val="Refdecomentrio"/>
        </w:rPr>
        <w:commentReference w:id="26"/>
      </w:r>
      <w:r w:rsidRPr="00690784">
        <w:rPr>
          <w:rFonts w:ascii="Times New Roman" w:hAnsi="Times New Roman" w:cs="Times New Roman"/>
          <w:color w:val="FF0000"/>
          <w:highlight w:val="yellow"/>
          <w:lang w:val="en-US"/>
        </w:rPr>
        <w:t xml:space="preserve">, and b) what is the value of the spillover from the area. </w:t>
      </w:r>
    </w:p>
    <w:p w14:paraId="2C905322" w14:textId="77777777" w:rsidR="00C64F0F" w:rsidRPr="00690784" w:rsidRDefault="00C64F0F" w:rsidP="003C3100">
      <w:pPr>
        <w:pStyle w:val="PargrafodaLista"/>
        <w:numPr>
          <w:ilvl w:val="0"/>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Effectiveness of the TURF-reserves</w:t>
      </w:r>
    </w:p>
    <w:p w14:paraId="37D209E8" w14:textId="77777777" w:rsidR="00690784" w:rsidRPr="00690784" w:rsidRDefault="00AF4DCF" w:rsidP="00C64F0F">
      <w:pPr>
        <w:pStyle w:val="PargrafodaLista"/>
        <w:numPr>
          <w:ilvl w:val="1"/>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To </w:t>
      </w:r>
      <w:r w:rsidR="005A6C03" w:rsidRPr="00690784">
        <w:rPr>
          <w:rFonts w:ascii="Times New Roman" w:hAnsi="Times New Roman" w:cs="Times New Roman"/>
          <w:lang w:val="en-US"/>
        </w:rPr>
        <w:t>evaluate</w:t>
      </w:r>
      <w:r w:rsidRPr="00690784">
        <w:rPr>
          <w:rFonts w:ascii="Times New Roman" w:hAnsi="Times New Roman" w:cs="Times New Roman"/>
          <w:lang w:val="en-US"/>
        </w:rPr>
        <w:t xml:space="preserve"> the effectiveness of the TURF-reserves, the client has suggested to </w:t>
      </w:r>
      <w:r w:rsidR="00836B89" w:rsidRPr="00690784">
        <w:rPr>
          <w:rFonts w:ascii="Times New Roman" w:hAnsi="Times New Roman" w:cs="Times New Roman"/>
          <w:lang w:val="en-US"/>
        </w:rPr>
        <w:t>use IUC</w:t>
      </w:r>
      <w:r w:rsidR="005A6C03" w:rsidRPr="00690784">
        <w:rPr>
          <w:rFonts w:ascii="Times New Roman" w:hAnsi="Times New Roman" w:cs="Times New Roman"/>
          <w:lang w:val="en-US"/>
        </w:rPr>
        <w:t>N’s “</w:t>
      </w:r>
      <w:commentRangeStart w:id="27"/>
      <w:r w:rsidR="005A6C03" w:rsidRPr="00690784">
        <w:rPr>
          <w:rFonts w:ascii="Times New Roman" w:hAnsi="Times New Roman" w:cs="Times New Roman"/>
          <w:lang w:val="en-US"/>
        </w:rPr>
        <w:t>How is your MPA doing</w:t>
      </w:r>
      <w:commentRangeEnd w:id="27"/>
      <w:r w:rsidR="00415A4B" w:rsidRPr="00690784">
        <w:rPr>
          <w:rStyle w:val="Refdecomentrio"/>
        </w:rPr>
        <w:commentReference w:id="27"/>
      </w:r>
      <w:r w:rsidR="005A6C03" w:rsidRPr="00690784">
        <w:rPr>
          <w:rFonts w:ascii="Times New Roman" w:hAnsi="Times New Roman" w:cs="Times New Roman"/>
          <w:lang w:val="en-US"/>
        </w:rPr>
        <w:t>?” framework</w:t>
      </w:r>
      <w:r w:rsidR="00D91C5A" w:rsidRPr="00690784">
        <w:rPr>
          <w:rFonts w:ascii="Times New Roman" w:hAnsi="Times New Roman" w:cs="Times New Roman"/>
          <w:lang w:val="en-US"/>
        </w:rPr>
        <w:t>. This guide is based on a set of natural and social indicator</w:t>
      </w:r>
      <w:r w:rsidR="000832C2" w:rsidRPr="00690784">
        <w:rPr>
          <w:rFonts w:ascii="Times New Roman" w:hAnsi="Times New Roman" w:cs="Times New Roman"/>
          <w:lang w:val="en-US"/>
        </w:rPr>
        <w:t>s</w:t>
      </w:r>
      <w:r w:rsidR="00D91C5A" w:rsidRPr="00690784">
        <w:rPr>
          <w:rFonts w:ascii="Times New Roman" w:hAnsi="Times New Roman" w:cs="Times New Roman"/>
          <w:lang w:val="en-US"/>
        </w:rPr>
        <w:t xml:space="preserve"> that allow </w:t>
      </w:r>
      <w:r w:rsidR="000832C2" w:rsidRPr="00690784">
        <w:rPr>
          <w:rFonts w:ascii="Times New Roman" w:hAnsi="Times New Roman" w:cs="Times New Roman"/>
          <w:lang w:val="en-US"/>
        </w:rPr>
        <w:t>evaluating</w:t>
      </w:r>
      <w:r w:rsidR="00D91C5A" w:rsidRPr="00690784">
        <w:rPr>
          <w:rFonts w:ascii="Times New Roman" w:hAnsi="Times New Roman" w:cs="Times New Roman"/>
          <w:lang w:val="en-US"/>
        </w:rPr>
        <w:t xml:space="preserve"> the effectiveness of Marine Protected Areas (Pomeroy </w:t>
      </w:r>
      <w:r w:rsidR="00D91C5A" w:rsidRPr="00690784">
        <w:rPr>
          <w:rFonts w:ascii="Times New Roman" w:hAnsi="Times New Roman" w:cs="Times New Roman"/>
          <w:i/>
          <w:lang w:val="en-US"/>
        </w:rPr>
        <w:t xml:space="preserve">et al., </w:t>
      </w:r>
      <w:r w:rsidR="00C64F0F" w:rsidRPr="00690784">
        <w:rPr>
          <w:rFonts w:ascii="Times New Roman" w:hAnsi="Times New Roman" w:cs="Times New Roman"/>
          <w:lang w:val="en-US"/>
        </w:rPr>
        <w:t>2008), and is currently used by the Mexican Commission of Na</w:t>
      </w:r>
      <w:r w:rsidR="00690784" w:rsidRPr="00690784">
        <w:rPr>
          <w:rFonts w:ascii="Times New Roman" w:hAnsi="Times New Roman" w:cs="Times New Roman"/>
          <w:lang w:val="en-US"/>
        </w:rPr>
        <w:t>tural Protected Areas (CONANP).</w:t>
      </w:r>
    </w:p>
    <w:p w14:paraId="0FD2D8DC" w14:textId="77777777" w:rsidR="00C64F0F" w:rsidRPr="00690784" w:rsidRDefault="00C64F0F" w:rsidP="00C64F0F">
      <w:pPr>
        <w:pStyle w:val="PargrafodaLista"/>
        <w:numPr>
          <w:ilvl w:val="1"/>
          <w:numId w:val="4"/>
        </w:numPr>
        <w:spacing w:line="240" w:lineRule="auto"/>
        <w:jc w:val="both"/>
        <w:rPr>
          <w:rFonts w:ascii="Times New Roman" w:hAnsi="Times New Roman" w:cs="Times New Roman"/>
          <w:lang w:val="en-US"/>
        </w:rPr>
      </w:pPr>
      <w:r w:rsidRPr="00690784">
        <w:rPr>
          <w:rFonts w:ascii="Times New Roman" w:hAnsi="Times New Roman" w:cs="Times New Roman"/>
          <w:lang w:val="en-US"/>
        </w:rPr>
        <w:t>While IUCN</w:t>
      </w:r>
      <w:r w:rsidR="003C1FCB" w:rsidRPr="00690784">
        <w:rPr>
          <w:rFonts w:ascii="Times New Roman" w:hAnsi="Times New Roman" w:cs="Times New Roman"/>
          <w:lang w:val="en-US"/>
        </w:rPr>
        <w:t xml:space="preserve"> provides a </w:t>
      </w:r>
      <w:r w:rsidR="000D3C9D" w:rsidRPr="00690784">
        <w:rPr>
          <w:rFonts w:ascii="Times New Roman" w:hAnsi="Times New Roman" w:cs="Times New Roman"/>
          <w:lang w:val="en-US"/>
        </w:rPr>
        <w:t>comprehensive</w:t>
      </w:r>
      <w:r w:rsidR="003C1FCB" w:rsidRPr="00690784">
        <w:rPr>
          <w:rFonts w:ascii="Times New Roman" w:hAnsi="Times New Roman" w:cs="Times New Roman"/>
          <w:lang w:val="en-US"/>
        </w:rPr>
        <w:t xml:space="preserve"> framework</w:t>
      </w:r>
      <w:r w:rsidR="000D3C9D" w:rsidRPr="00690784">
        <w:rPr>
          <w:rFonts w:ascii="Times New Roman" w:hAnsi="Times New Roman" w:cs="Times New Roman"/>
          <w:lang w:val="en-US"/>
        </w:rPr>
        <w:t xml:space="preserve">, we might have to incorporate other approaches </w:t>
      </w:r>
      <w:r w:rsidR="009B5196" w:rsidRPr="00690784">
        <w:rPr>
          <w:rFonts w:ascii="Times New Roman" w:hAnsi="Times New Roman" w:cs="Times New Roman"/>
          <w:lang w:val="en-US"/>
        </w:rPr>
        <w:t>than are more suitable for specific re</w:t>
      </w:r>
      <w:r w:rsidR="00690784" w:rsidRPr="00690784">
        <w:rPr>
          <w:rFonts w:ascii="Times New Roman" w:hAnsi="Times New Roman" w:cs="Times New Roman"/>
          <w:lang w:val="en-US"/>
        </w:rPr>
        <w:t>gions</w:t>
      </w:r>
      <w:r w:rsidR="000062B3">
        <w:rPr>
          <w:rFonts w:ascii="Times New Roman" w:hAnsi="Times New Roman" w:cs="Times New Roman"/>
          <w:lang w:val="en-US"/>
        </w:rPr>
        <w:t xml:space="preserve"> or components of the project</w:t>
      </w:r>
      <w:r w:rsidR="00690784" w:rsidRPr="00690784">
        <w:rPr>
          <w:rFonts w:ascii="Times New Roman" w:hAnsi="Times New Roman" w:cs="Times New Roman"/>
          <w:lang w:val="en-US"/>
        </w:rPr>
        <w:t>.</w:t>
      </w:r>
    </w:p>
    <w:p w14:paraId="26D61FA7" w14:textId="77777777" w:rsidR="000832C2" w:rsidRPr="00690784" w:rsidRDefault="000832C2" w:rsidP="001762F1">
      <w:pPr>
        <w:spacing w:line="240" w:lineRule="auto"/>
        <w:jc w:val="both"/>
        <w:rPr>
          <w:rFonts w:ascii="Times New Roman" w:hAnsi="Times New Roman" w:cs="Times New Roman"/>
          <w:lang w:val="en-US"/>
        </w:rPr>
      </w:pPr>
    </w:p>
    <w:p w14:paraId="7F891830" w14:textId="77777777" w:rsidR="005A4FF0" w:rsidRPr="00690784" w:rsidRDefault="005A4FF0" w:rsidP="001762F1">
      <w:pPr>
        <w:spacing w:line="240" w:lineRule="auto"/>
        <w:jc w:val="both"/>
        <w:rPr>
          <w:rFonts w:ascii="Times New Roman" w:hAnsi="Times New Roman" w:cs="Times New Roman"/>
          <w:i/>
          <w:lang w:val="en-US"/>
        </w:rPr>
      </w:pPr>
      <w:commentRangeStart w:id="28"/>
      <w:r w:rsidRPr="00690784">
        <w:rPr>
          <w:rFonts w:ascii="Times New Roman" w:hAnsi="Times New Roman" w:cs="Times New Roman"/>
          <w:i/>
          <w:lang w:val="en-US"/>
        </w:rPr>
        <w:t>Deliverables</w:t>
      </w:r>
      <w:commentRangeEnd w:id="28"/>
      <w:r w:rsidR="00890FA5" w:rsidRPr="00690784">
        <w:rPr>
          <w:rStyle w:val="Refdecomentrio"/>
        </w:rPr>
        <w:commentReference w:id="28"/>
      </w:r>
    </w:p>
    <w:p w14:paraId="4971F76D" w14:textId="77777777" w:rsidR="000E480E" w:rsidRPr="00690784" w:rsidRDefault="00261C8B"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In addition to the final written report, poster, and oral presentation required by Bren School, our client has required us to provide at least one peer-reviewed article in which we report and summarize the major findings. We will also provide a translated and summarized version of the final report, as an internal document for COBI.</w:t>
      </w:r>
    </w:p>
    <w:p w14:paraId="342DF288" w14:textId="77777777" w:rsidR="00A03856" w:rsidRPr="00690784" w:rsidRDefault="009B5196"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Additionally, we will develop a tool (</w:t>
      </w:r>
      <w:r w:rsidRPr="00690784">
        <w:rPr>
          <w:rFonts w:ascii="Times New Roman" w:hAnsi="Times New Roman" w:cs="Times New Roman"/>
          <w:i/>
          <w:lang w:val="en-US"/>
        </w:rPr>
        <w:t xml:space="preserve">e.g. </w:t>
      </w:r>
      <w:r w:rsidRPr="00690784">
        <w:rPr>
          <w:rFonts w:ascii="Times New Roman" w:hAnsi="Times New Roman" w:cs="Times New Roman"/>
          <w:lang w:val="en-US"/>
        </w:rPr>
        <w:t>software or platform) for COBI to feed</w:t>
      </w:r>
      <w:r w:rsidR="00594A95" w:rsidRPr="00690784">
        <w:rPr>
          <w:rFonts w:ascii="Times New Roman" w:hAnsi="Times New Roman" w:cs="Times New Roman"/>
          <w:lang w:val="en-US"/>
        </w:rPr>
        <w:t xml:space="preserve"> with data. This </w:t>
      </w:r>
      <w:r w:rsidR="00A03856" w:rsidRPr="00690784">
        <w:rPr>
          <w:rFonts w:ascii="Times New Roman" w:hAnsi="Times New Roman" w:cs="Times New Roman"/>
          <w:lang w:val="en-US"/>
        </w:rPr>
        <w:t>will be an automated version of the framework</w:t>
      </w:r>
      <w:r w:rsidR="00594A95" w:rsidRPr="00690784">
        <w:rPr>
          <w:rFonts w:ascii="Times New Roman" w:hAnsi="Times New Roman" w:cs="Times New Roman"/>
          <w:lang w:val="en-US"/>
        </w:rPr>
        <w:t xml:space="preserve"> developed in our</w:t>
      </w:r>
      <w:r w:rsidR="00A03856" w:rsidRPr="00690784">
        <w:rPr>
          <w:rFonts w:ascii="Times New Roman" w:hAnsi="Times New Roman" w:cs="Times New Roman"/>
          <w:lang w:val="en-US"/>
        </w:rPr>
        <w:t xml:space="preserve"> project, and will </w:t>
      </w:r>
      <w:r w:rsidR="00594A95" w:rsidRPr="00690784">
        <w:rPr>
          <w:rFonts w:ascii="Times New Roman" w:hAnsi="Times New Roman" w:cs="Times New Roman"/>
          <w:lang w:val="en-US"/>
        </w:rPr>
        <w:t>provide a detailed evaluation of the effectiveness of the TURF-reserve(s). It will also output a s</w:t>
      </w:r>
      <w:r w:rsidR="00A03856" w:rsidRPr="00690784">
        <w:rPr>
          <w:rFonts w:ascii="Times New Roman" w:hAnsi="Times New Roman" w:cs="Times New Roman"/>
          <w:lang w:val="en-US"/>
        </w:rPr>
        <w:t>et of suggestions that could help COBI</w:t>
      </w:r>
      <w:r w:rsidR="00594A95" w:rsidRPr="00690784">
        <w:rPr>
          <w:rFonts w:ascii="Times New Roman" w:hAnsi="Times New Roman" w:cs="Times New Roman"/>
          <w:lang w:val="en-US"/>
        </w:rPr>
        <w:t xml:space="preserve"> enhance</w:t>
      </w:r>
      <w:r w:rsidR="00A03856" w:rsidRPr="00690784">
        <w:rPr>
          <w:rFonts w:ascii="Times New Roman" w:hAnsi="Times New Roman" w:cs="Times New Roman"/>
          <w:lang w:val="en-US"/>
        </w:rPr>
        <w:t xml:space="preserve"> </w:t>
      </w:r>
      <w:r w:rsidR="00594A95" w:rsidRPr="00690784">
        <w:rPr>
          <w:rFonts w:ascii="Times New Roman" w:hAnsi="Times New Roman" w:cs="Times New Roman"/>
          <w:lang w:val="en-US"/>
        </w:rPr>
        <w:t xml:space="preserve">the effectiveness and obtain </w:t>
      </w:r>
      <w:commentRangeStart w:id="29"/>
      <w:r w:rsidR="00594A95" w:rsidRPr="00690784">
        <w:rPr>
          <w:rFonts w:ascii="Times New Roman" w:hAnsi="Times New Roman" w:cs="Times New Roman"/>
          <w:lang w:val="en-US"/>
        </w:rPr>
        <w:t>better results</w:t>
      </w:r>
      <w:commentRangeEnd w:id="29"/>
      <w:r w:rsidR="00A35001">
        <w:rPr>
          <w:rStyle w:val="Refdecomentrio"/>
        </w:rPr>
        <w:commentReference w:id="29"/>
      </w:r>
      <w:r w:rsidR="00594A95" w:rsidRPr="00690784">
        <w:rPr>
          <w:rFonts w:ascii="Times New Roman" w:hAnsi="Times New Roman" w:cs="Times New Roman"/>
          <w:lang w:val="en-US"/>
        </w:rPr>
        <w:t>.</w:t>
      </w:r>
      <w:r w:rsidR="00A03856" w:rsidRPr="00690784">
        <w:rPr>
          <w:rFonts w:ascii="Times New Roman" w:hAnsi="Times New Roman" w:cs="Times New Roman"/>
          <w:lang w:val="en-US"/>
        </w:rPr>
        <w:t xml:space="preserve"> These </w:t>
      </w:r>
      <w:r w:rsidR="00594A95" w:rsidRPr="00690784">
        <w:rPr>
          <w:rFonts w:ascii="Times New Roman" w:hAnsi="Times New Roman" w:cs="Times New Roman"/>
          <w:lang w:val="en-US"/>
        </w:rPr>
        <w:t>recommendation</w:t>
      </w:r>
      <w:r w:rsidR="00A03856" w:rsidRPr="00690784">
        <w:rPr>
          <w:rFonts w:ascii="Times New Roman" w:hAnsi="Times New Roman" w:cs="Times New Roman"/>
          <w:lang w:val="en-US"/>
        </w:rPr>
        <w:t xml:space="preserve">s will </w:t>
      </w:r>
      <w:r w:rsidR="00A03856" w:rsidRPr="00690784">
        <w:rPr>
          <w:rFonts w:ascii="Times New Roman" w:hAnsi="Times New Roman" w:cs="Times New Roman"/>
          <w:lang w:val="en-US"/>
        </w:rPr>
        <w:lastRenderedPageBreak/>
        <w:t>be aligned with COBI’s current strategic areas (leadership empowerment, sustainable fisheries, public policy</w:t>
      </w:r>
      <w:r w:rsidR="00594A95" w:rsidRPr="00690784">
        <w:rPr>
          <w:rFonts w:ascii="Times New Roman" w:hAnsi="Times New Roman" w:cs="Times New Roman"/>
          <w:lang w:val="en-US"/>
        </w:rPr>
        <w:t>,</w:t>
      </w:r>
      <w:r w:rsidR="00A03856" w:rsidRPr="00690784">
        <w:rPr>
          <w:rFonts w:ascii="Times New Roman" w:hAnsi="Times New Roman" w:cs="Times New Roman"/>
          <w:lang w:val="en-US"/>
        </w:rPr>
        <w:t xml:space="preserve"> and marine reserves).</w:t>
      </w:r>
    </w:p>
    <w:p w14:paraId="61BE0E64" w14:textId="77777777" w:rsidR="000832C2" w:rsidRPr="00690784" w:rsidRDefault="000832C2" w:rsidP="001762F1">
      <w:pPr>
        <w:spacing w:line="240" w:lineRule="auto"/>
        <w:jc w:val="both"/>
        <w:rPr>
          <w:rFonts w:ascii="Times New Roman" w:hAnsi="Times New Roman" w:cs="Times New Roman"/>
          <w:lang w:val="en-US"/>
        </w:rPr>
      </w:pPr>
    </w:p>
    <w:p w14:paraId="533AFB01" w14:textId="77777777" w:rsidR="005A4FF0"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Internships</w:t>
      </w:r>
    </w:p>
    <w:p w14:paraId="18BC25B0" w14:textId="77777777" w:rsidR="000E480E" w:rsidRPr="00690784" w:rsidRDefault="00516B7F"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COBI will provide at least one summer internship in Mexico for one of the students of the project. The intern(s) will work at one of COBI’s offices (Guaymas, La Paz</w:t>
      </w:r>
      <w:r w:rsidR="00255ED9" w:rsidRPr="00690784">
        <w:rPr>
          <w:rFonts w:ascii="Times New Roman" w:hAnsi="Times New Roman" w:cs="Times New Roman"/>
          <w:lang w:val="en-US"/>
        </w:rPr>
        <w:t>,</w:t>
      </w:r>
      <w:r w:rsidRPr="00690784">
        <w:rPr>
          <w:rFonts w:ascii="Times New Roman" w:hAnsi="Times New Roman" w:cs="Times New Roman"/>
          <w:lang w:val="en-US"/>
        </w:rPr>
        <w:t xml:space="preserve"> or Puerto Morelos). They will work in the Marine Reserves project, under direct supervision of the regional Marine Reserves Manager (Alvin Suárez, Arturo Hernández, or Stuart Fulton, respectively). Financial support covering travel expenses may be available.</w:t>
      </w:r>
    </w:p>
    <w:p w14:paraId="04FE9FFE" w14:textId="77777777" w:rsidR="000832C2" w:rsidRPr="00690784" w:rsidRDefault="000832C2" w:rsidP="001762F1">
      <w:pPr>
        <w:jc w:val="both"/>
        <w:rPr>
          <w:rFonts w:ascii="Times New Roman" w:hAnsi="Times New Roman" w:cs="Times New Roman"/>
          <w:b/>
          <w:lang w:val="en-US"/>
        </w:rPr>
      </w:pPr>
      <w:r w:rsidRPr="00690784">
        <w:rPr>
          <w:rFonts w:ascii="Times New Roman" w:hAnsi="Times New Roman" w:cs="Times New Roman"/>
          <w:b/>
          <w:lang w:val="en-US"/>
        </w:rPr>
        <w:br w:type="page"/>
      </w:r>
    </w:p>
    <w:p w14:paraId="374C7897" w14:textId="77777777" w:rsidR="005A4FF0" w:rsidRPr="00690784" w:rsidRDefault="005A4FF0" w:rsidP="001762F1">
      <w:pPr>
        <w:spacing w:line="240" w:lineRule="auto"/>
        <w:jc w:val="both"/>
        <w:rPr>
          <w:rFonts w:ascii="Times New Roman" w:hAnsi="Times New Roman" w:cs="Times New Roman"/>
          <w:b/>
          <w:lang w:val="en-US"/>
        </w:rPr>
      </w:pPr>
      <w:r w:rsidRPr="00690784">
        <w:rPr>
          <w:rFonts w:ascii="Times New Roman" w:hAnsi="Times New Roman" w:cs="Times New Roman"/>
          <w:b/>
          <w:lang w:val="en-US"/>
        </w:rPr>
        <w:lastRenderedPageBreak/>
        <w:t>Supporting Materials</w:t>
      </w:r>
    </w:p>
    <w:p w14:paraId="0BBAFDDE" w14:textId="77777777" w:rsidR="00590934"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References</w:t>
      </w:r>
    </w:p>
    <w:p w14:paraId="1FA9EC4A" w14:textId="77777777" w:rsidR="00565356" w:rsidRPr="00690784" w:rsidRDefault="00565356" w:rsidP="001762F1">
      <w:pPr>
        <w:pStyle w:val="SemEspaamento"/>
        <w:ind w:left="426" w:hanging="426"/>
        <w:jc w:val="both"/>
        <w:rPr>
          <w:sz w:val="22"/>
          <w:szCs w:val="22"/>
        </w:rPr>
      </w:pPr>
      <w:proofErr w:type="spellStart"/>
      <w:r w:rsidRPr="00690784">
        <w:rPr>
          <w:sz w:val="22"/>
          <w:szCs w:val="22"/>
        </w:rPr>
        <w:t>Afflerbach</w:t>
      </w:r>
      <w:proofErr w:type="spellEnd"/>
      <w:r w:rsidRPr="00690784">
        <w:rPr>
          <w:sz w:val="22"/>
          <w:szCs w:val="22"/>
        </w:rPr>
        <w:t xml:space="preserve">, J.C., Lester, S.E., Dougherty, D.T., Poon, S.E. 2014. A global survey of “TURF-reserves”, Territorial User Right of Fisheries coupled with marine reserves. </w:t>
      </w:r>
      <w:r w:rsidRPr="00690784">
        <w:rPr>
          <w:i/>
          <w:sz w:val="22"/>
          <w:szCs w:val="22"/>
        </w:rPr>
        <w:t>Global Ecology and Conservation</w:t>
      </w:r>
      <w:r w:rsidRPr="00690784">
        <w:rPr>
          <w:sz w:val="22"/>
          <w:szCs w:val="22"/>
        </w:rPr>
        <w:t>, 2: 97-106. doi:10.1016/j.gecco.2014.08.001</w:t>
      </w:r>
    </w:p>
    <w:p w14:paraId="54DAA707" w14:textId="77777777" w:rsidR="00565356" w:rsidRPr="00690784" w:rsidRDefault="00565356" w:rsidP="001762F1">
      <w:pPr>
        <w:pStyle w:val="SemEspaamento"/>
        <w:ind w:left="426" w:hanging="426"/>
        <w:jc w:val="both"/>
        <w:rPr>
          <w:sz w:val="22"/>
          <w:szCs w:val="22"/>
        </w:rPr>
      </w:pPr>
      <w:proofErr w:type="spellStart"/>
      <w:r w:rsidRPr="00690784">
        <w:rPr>
          <w:sz w:val="22"/>
          <w:szCs w:val="22"/>
        </w:rPr>
        <w:t>Caselle</w:t>
      </w:r>
      <w:proofErr w:type="spellEnd"/>
      <w:r w:rsidRPr="00690784">
        <w:rPr>
          <w:sz w:val="22"/>
          <w:szCs w:val="22"/>
        </w:rPr>
        <w:t xml:space="preserve">, J.E., </w:t>
      </w:r>
      <w:proofErr w:type="spellStart"/>
      <w:r w:rsidRPr="00690784">
        <w:rPr>
          <w:sz w:val="22"/>
          <w:szCs w:val="22"/>
        </w:rPr>
        <w:t>Rassweiler</w:t>
      </w:r>
      <w:proofErr w:type="spellEnd"/>
      <w:r w:rsidRPr="00690784">
        <w:rPr>
          <w:sz w:val="22"/>
          <w:szCs w:val="22"/>
        </w:rPr>
        <w:t xml:space="preserve">, A., Hamilton, S.L., Warner, R.R. 2015. Recovery trajectories of kelp forest animals are rapid yet spatially variable across a network of temperate marine protected areas. Nature Scientific Reports. 5: 14102, </w:t>
      </w:r>
      <w:proofErr w:type="spellStart"/>
      <w:r w:rsidRPr="00690784">
        <w:rPr>
          <w:sz w:val="22"/>
          <w:szCs w:val="22"/>
        </w:rPr>
        <w:t>doi</w:t>
      </w:r>
      <w:proofErr w:type="spellEnd"/>
      <w:r w:rsidRPr="00690784">
        <w:rPr>
          <w:sz w:val="22"/>
          <w:szCs w:val="22"/>
        </w:rPr>
        <w:t>: 10.10287srep14102</w:t>
      </w:r>
    </w:p>
    <w:p w14:paraId="634690B5" w14:textId="77777777" w:rsidR="00565356" w:rsidRPr="00690784" w:rsidRDefault="00565356" w:rsidP="001762F1">
      <w:pPr>
        <w:pStyle w:val="SemEspaamento"/>
        <w:ind w:left="426" w:hanging="426"/>
        <w:jc w:val="both"/>
      </w:pPr>
      <w:r w:rsidRPr="00690784">
        <w:t xml:space="preserve">Christy, F.T. 1982. Territorial use rights in marine fisheries: definitions and conditions. </w:t>
      </w:r>
      <w:r w:rsidRPr="00690784">
        <w:rPr>
          <w:i/>
        </w:rPr>
        <w:t>FAO Fisheries Technical Paper 227</w:t>
      </w:r>
      <w:r w:rsidRPr="00690784">
        <w:t>.</w:t>
      </w:r>
    </w:p>
    <w:p w14:paraId="252A4F70" w14:textId="77777777" w:rsidR="00565356" w:rsidRPr="00690784" w:rsidRDefault="00565356" w:rsidP="001762F1">
      <w:pPr>
        <w:pStyle w:val="SemEspaamento"/>
        <w:ind w:left="426" w:hanging="426"/>
        <w:jc w:val="both"/>
      </w:pPr>
      <w:r w:rsidRPr="00690784">
        <w:t xml:space="preserve">Costello, C., </w:t>
      </w:r>
      <w:proofErr w:type="spellStart"/>
      <w:r w:rsidRPr="00690784">
        <w:t>Kaffine</w:t>
      </w:r>
      <w:proofErr w:type="spellEnd"/>
      <w:r w:rsidRPr="00690784">
        <w:t xml:space="preserve">, D.T. 2010. Marine protected areas in spatial property-rights fisheries. </w:t>
      </w:r>
      <w:r w:rsidRPr="00690784">
        <w:rPr>
          <w:i/>
        </w:rPr>
        <w:t>Australian Journal of Agriculture and Resource Economics</w:t>
      </w:r>
      <w:r w:rsidRPr="00690784">
        <w:t>, 54, 321–341.</w:t>
      </w:r>
    </w:p>
    <w:p w14:paraId="633653CD" w14:textId="77777777" w:rsidR="00565356" w:rsidRPr="00690784" w:rsidRDefault="00565356" w:rsidP="001762F1">
      <w:pPr>
        <w:pStyle w:val="SemEspaamento"/>
        <w:ind w:left="426" w:hanging="426"/>
        <w:jc w:val="both"/>
        <w:rPr>
          <w:sz w:val="22"/>
          <w:szCs w:val="22"/>
        </w:rPr>
      </w:pPr>
      <w:r w:rsidRPr="00690784">
        <w:rPr>
          <w:sz w:val="22"/>
          <w:szCs w:val="22"/>
        </w:rPr>
        <w:t xml:space="preserve">Halpern, B.S., Walbridge, S., </w:t>
      </w:r>
      <w:proofErr w:type="spellStart"/>
      <w:r w:rsidRPr="00690784">
        <w:rPr>
          <w:sz w:val="22"/>
          <w:szCs w:val="22"/>
        </w:rPr>
        <w:t>Selkoe</w:t>
      </w:r>
      <w:proofErr w:type="spellEnd"/>
      <w:r w:rsidRPr="00690784">
        <w:rPr>
          <w:sz w:val="22"/>
          <w:szCs w:val="22"/>
        </w:rPr>
        <w:t xml:space="preserve"> Kimberly, A., </w:t>
      </w:r>
      <w:proofErr w:type="spellStart"/>
      <w:r w:rsidRPr="00690784">
        <w:rPr>
          <w:sz w:val="22"/>
          <w:szCs w:val="22"/>
        </w:rPr>
        <w:t>Kappel</w:t>
      </w:r>
      <w:proofErr w:type="spellEnd"/>
      <w:r w:rsidRPr="00690784">
        <w:rPr>
          <w:sz w:val="22"/>
          <w:szCs w:val="22"/>
        </w:rPr>
        <w:t xml:space="preserve">, C.V., </w:t>
      </w:r>
      <w:proofErr w:type="spellStart"/>
      <w:r w:rsidRPr="00690784">
        <w:rPr>
          <w:sz w:val="22"/>
          <w:szCs w:val="22"/>
        </w:rPr>
        <w:t>Micheli</w:t>
      </w:r>
      <w:proofErr w:type="spellEnd"/>
      <w:r w:rsidRPr="00690784">
        <w:rPr>
          <w:sz w:val="22"/>
          <w:szCs w:val="22"/>
        </w:rPr>
        <w:t xml:space="preserve">, F., </w:t>
      </w:r>
      <w:proofErr w:type="spellStart"/>
      <w:r w:rsidRPr="00690784">
        <w:rPr>
          <w:sz w:val="22"/>
          <w:szCs w:val="22"/>
        </w:rPr>
        <w:t>D’Agrosa</w:t>
      </w:r>
      <w:proofErr w:type="spellEnd"/>
      <w:r w:rsidRPr="00690784">
        <w:rPr>
          <w:sz w:val="22"/>
          <w:szCs w:val="22"/>
        </w:rPr>
        <w:t xml:space="preserve">, C., Bruno, J.F., </w:t>
      </w:r>
      <w:proofErr w:type="spellStart"/>
      <w:r w:rsidRPr="00690784">
        <w:rPr>
          <w:sz w:val="22"/>
          <w:szCs w:val="22"/>
        </w:rPr>
        <w:t>Caseu</w:t>
      </w:r>
      <w:proofErr w:type="spellEnd"/>
      <w:r w:rsidRPr="00690784">
        <w:rPr>
          <w:sz w:val="22"/>
          <w:szCs w:val="22"/>
        </w:rPr>
        <w:t xml:space="preserve">, K., Elbert, C., Fox, H.E., Fujita, R., Heinemann, D., </w:t>
      </w:r>
      <w:proofErr w:type="spellStart"/>
      <w:r w:rsidRPr="00690784">
        <w:rPr>
          <w:sz w:val="22"/>
          <w:szCs w:val="22"/>
        </w:rPr>
        <w:t>Lenihan</w:t>
      </w:r>
      <w:proofErr w:type="spellEnd"/>
      <w:r w:rsidRPr="00690784">
        <w:rPr>
          <w:sz w:val="22"/>
          <w:szCs w:val="22"/>
        </w:rPr>
        <w:t xml:space="preserve">, H.S., </w:t>
      </w:r>
      <w:proofErr w:type="spellStart"/>
      <w:r w:rsidRPr="00690784">
        <w:rPr>
          <w:sz w:val="22"/>
          <w:szCs w:val="22"/>
        </w:rPr>
        <w:t>Madin</w:t>
      </w:r>
      <w:proofErr w:type="spellEnd"/>
      <w:r w:rsidRPr="00690784">
        <w:rPr>
          <w:sz w:val="22"/>
          <w:szCs w:val="22"/>
        </w:rPr>
        <w:t xml:space="preserve">, E.M.P., Perry, M.T., Selig, E.R., Spalding, M., </w:t>
      </w:r>
      <w:proofErr w:type="spellStart"/>
      <w:r w:rsidRPr="00690784">
        <w:rPr>
          <w:sz w:val="22"/>
          <w:szCs w:val="22"/>
        </w:rPr>
        <w:t>Steneck</w:t>
      </w:r>
      <w:proofErr w:type="spellEnd"/>
      <w:r w:rsidRPr="00690784">
        <w:rPr>
          <w:sz w:val="22"/>
          <w:szCs w:val="22"/>
        </w:rPr>
        <w:t xml:space="preserve">, R., </w:t>
      </w:r>
      <w:proofErr w:type="spellStart"/>
      <w:r w:rsidRPr="00690784">
        <w:rPr>
          <w:sz w:val="22"/>
          <w:szCs w:val="22"/>
        </w:rPr>
        <w:t>Eatson</w:t>
      </w:r>
      <w:proofErr w:type="spellEnd"/>
      <w:r w:rsidRPr="00690784">
        <w:rPr>
          <w:sz w:val="22"/>
          <w:szCs w:val="22"/>
        </w:rPr>
        <w:t xml:space="preserve">, R. 2008. A global map of human impact on marine ecosystems. </w:t>
      </w:r>
      <w:r w:rsidRPr="00690784">
        <w:rPr>
          <w:i/>
          <w:sz w:val="22"/>
          <w:szCs w:val="22"/>
        </w:rPr>
        <w:t>Science</w:t>
      </w:r>
      <w:r w:rsidRPr="00690784">
        <w:rPr>
          <w:sz w:val="22"/>
          <w:szCs w:val="22"/>
        </w:rPr>
        <w:t xml:space="preserve">. </w:t>
      </w:r>
      <w:proofErr w:type="spellStart"/>
      <w:proofErr w:type="gramStart"/>
      <w:r w:rsidRPr="00690784">
        <w:rPr>
          <w:sz w:val="22"/>
          <w:szCs w:val="22"/>
        </w:rPr>
        <w:t>doi</w:t>
      </w:r>
      <w:proofErr w:type="spellEnd"/>
      <w:proofErr w:type="gramEnd"/>
      <w:r w:rsidRPr="00690784">
        <w:rPr>
          <w:sz w:val="22"/>
          <w:szCs w:val="22"/>
        </w:rPr>
        <w:t>: 10.1126/science.1149345</w:t>
      </w:r>
    </w:p>
    <w:p w14:paraId="3639D0B1" w14:textId="77777777" w:rsidR="00565356" w:rsidRPr="00690784" w:rsidRDefault="00565356" w:rsidP="001762F1">
      <w:pPr>
        <w:pStyle w:val="SemEspaamento"/>
        <w:ind w:left="426" w:hanging="426"/>
        <w:jc w:val="both"/>
      </w:pPr>
      <w:r w:rsidRPr="00690784">
        <w:t xml:space="preserve">Lester, S.E., Halpern, B.S., </w:t>
      </w:r>
      <w:proofErr w:type="spellStart"/>
      <w:r w:rsidRPr="00690784">
        <w:t>Grorud-Colvert</w:t>
      </w:r>
      <w:proofErr w:type="spellEnd"/>
      <w:r w:rsidRPr="00690784">
        <w:t xml:space="preserve">, K., </w:t>
      </w:r>
      <w:proofErr w:type="spellStart"/>
      <w:r w:rsidRPr="00690784">
        <w:t>Lubchenco</w:t>
      </w:r>
      <w:proofErr w:type="spellEnd"/>
      <w:r w:rsidRPr="00690784">
        <w:t xml:space="preserve">, J., </w:t>
      </w:r>
      <w:proofErr w:type="spellStart"/>
      <w:r w:rsidRPr="00690784">
        <w:t>Ruttenberg</w:t>
      </w:r>
      <w:proofErr w:type="spellEnd"/>
      <w:r w:rsidRPr="00690784">
        <w:t xml:space="preserve">, B.I., Gaines, S.D., </w:t>
      </w:r>
      <w:proofErr w:type="spellStart"/>
      <w:r w:rsidRPr="00690784">
        <w:t>Airamé</w:t>
      </w:r>
      <w:proofErr w:type="spellEnd"/>
      <w:r w:rsidRPr="00690784">
        <w:t xml:space="preserve">, S., Warner, R.R. 2009. Biological effects within no-take marine reserves: a global synthesis. </w:t>
      </w:r>
      <w:r w:rsidRPr="00690784">
        <w:rPr>
          <w:i/>
        </w:rPr>
        <w:t>Marine Ecology Progress Series</w:t>
      </w:r>
      <w:r w:rsidRPr="00690784">
        <w:t>, 384, 33–46.</w:t>
      </w:r>
    </w:p>
    <w:p w14:paraId="6307DB62" w14:textId="77777777" w:rsidR="00565356" w:rsidRPr="00690784" w:rsidRDefault="00565356" w:rsidP="001762F1">
      <w:pPr>
        <w:pStyle w:val="SemEspaamento"/>
        <w:ind w:left="426" w:hanging="426"/>
        <w:jc w:val="both"/>
        <w:rPr>
          <w:sz w:val="22"/>
          <w:szCs w:val="22"/>
        </w:rPr>
      </w:pPr>
      <w:r w:rsidRPr="00690784">
        <w:rPr>
          <w:sz w:val="22"/>
          <w:szCs w:val="22"/>
        </w:rPr>
        <w:t xml:space="preserve">McCauley, D.J., Pinsky, M., </w:t>
      </w:r>
      <w:proofErr w:type="spellStart"/>
      <w:r w:rsidRPr="00690784">
        <w:rPr>
          <w:sz w:val="22"/>
          <w:szCs w:val="22"/>
        </w:rPr>
        <w:t>Palumbi</w:t>
      </w:r>
      <w:proofErr w:type="spellEnd"/>
      <w:r w:rsidRPr="00690784">
        <w:rPr>
          <w:sz w:val="22"/>
          <w:szCs w:val="22"/>
        </w:rPr>
        <w:t xml:space="preserve">, S.R., Estes, J.A., Joyce, F.H., Warner, R.R. 2015. Marine defaunation: Animal loss in the global ocean. </w:t>
      </w:r>
      <w:r w:rsidRPr="00690784">
        <w:rPr>
          <w:i/>
          <w:sz w:val="22"/>
          <w:szCs w:val="22"/>
        </w:rPr>
        <w:t>Science</w:t>
      </w:r>
      <w:r w:rsidRPr="00690784">
        <w:rPr>
          <w:sz w:val="22"/>
          <w:szCs w:val="22"/>
        </w:rPr>
        <w:t xml:space="preserve">. </w:t>
      </w:r>
      <w:proofErr w:type="spellStart"/>
      <w:proofErr w:type="gramStart"/>
      <w:r w:rsidRPr="00690784">
        <w:rPr>
          <w:sz w:val="22"/>
          <w:szCs w:val="22"/>
        </w:rPr>
        <w:t>doi</w:t>
      </w:r>
      <w:proofErr w:type="spellEnd"/>
      <w:proofErr w:type="gramEnd"/>
      <w:r w:rsidRPr="00690784">
        <w:rPr>
          <w:sz w:val="22"/>
          <w:szCs w:val="22"/>
        </w:rPr>
        <w:t>: 10.1126/science.1255641</w:t>
      </w:r>
    </w:p>
    <w:p w14:paraId="3F782A93" w14:textId="77777777" w:rsidR="00565356" w:rsidRPr="00690784" w:rsidRDefault="00565356" w:rsidP="001762F1">
      <w:pPr>
        <w:pStyle w:val="SemEspaamento"/>
        <w:ind w:left="426" w:hanging="426"/>
        <w:jc w:val="both"/>
        <w:rPr>
          <w:sz w:val="22"/>
          <w:szCs w:val="22"/>
        </w:rPr>
      </w:pPr>
      <w:r w:rsidRPr="00690784">
        <w:rPr>
          <w:sz w:val="22"/>
          <w:szCs w:val="22"/>
          <w:lang w:val="es-MX"/>
        </w:rPr>
        <w:t xml:space="preserve">Micheli, F., </w:t>
      </w:r>
      <w:proofErr w:type="spellStart"/>
      <w:r w:rsidRPr="00690784">
        <w:rPr>
          <w:sz w:val="22"/>
          <w:szCs w:val="22"/>
          <w:lang w:val="es-MX"/>
        </w:rPr>
        <w:t>Saenz</w:t>
      </w:r>
      <w:proofErr w:type="spellEnd"/>
      <w:r w:rsidRPr="00690784">
        <w:rPr>
          <w:sz w:val="22"/>
          <w:szCs w:val="22"/>
          <w:lang w:val="es-MX"/>
        </w:rPr>
        <w:t xml:space="preserve">-Arroyo, A., </w:t>
      </w:r>
      <w:proofErr w:type="spellStart"/>
      <w:r w:rsidRPr="00690784">
        <w:rPr>
          <w:sz w:val="22"/>
          <w:szCs w:val="22"/>
          <w:lang w:val="es-MX"/>
        </w:rPr>
        <w:t>Greenley</w:t>
      </w:r>
      <w:proofErr w:type="spellEnd"/>
      <w:r w:rsidRPr="00690784">
        <w:rPr>
          <w:sz w:val="22"/>
          <w:szCs w:val="22"/>
          <w:lang w:val="es-MX"/>
        </w:rPr>
        <w:t xml:space="preserve">, A., </w:t>
      </w:r>
      <w:proofErr w:type="spellStart"/>
      <w:r w:rsidRPr="00690784">
        <w:rPr>
          <w:sz w:val="22"/>
          <w:szCs w:val="22"/>
          <w:lang w:val="es-MX"/>
        </w:rPr>
        <w:t>Vasquez</w:t>
      </w:r>
      <w:proofErr w:type="spellEnd"/>
      <w:r w:rsidRPr="00690784">
        <w:rPr>
          <w:sz w:val="22"/>
          <w:szCs w:val="22"/>
          <w:lang w:val="es-MX"/>
        </w:rPr>
        <w:t xml:space="preserve">, L., Espinoza Montes, J.A., </w:t>
      </w:r>
      <w:proofErr w:type="spellStart"/>
      <w:r w:rsidRPr="00690784">
        <w:rPr>
          <w:sz w:val="22"/>
          <w:szCs w:val="22"/>
          <w:lang w:val="es-MX"/>
        </w:rPr>
        <w:t>Rosetto</w:t>
      </w:r>
      <w:proofErr w:type="spellEnd"/>
      <w:r w:rsidRPr="00690784">
        <w:rPr>
          <w:sz w:val="22"/>
          <w:szCs w:val="22"/>
          <w:lang w:val="es-MX"/>
        </w:rPr>
        <w:t xml:space="preserve">, M., De Leo, G.A. 2012. </w:t>
      </w:r>
      <w:r w:rsidRPr="00690784">
        <w:t xml:space="preserve">Evidence That Marine Reserves Enhance Resilience to Climatic </w:t>
      </w:r>
      <w:r w:rsidRPr="00690784">
        <w:rPr>
          <w:sz w:val="22"/>
          <w:szCs w:val="22"/>
        </w:rPr>
        <w:t xml:space="preserve">Impacts. </w:t>
      </w:r>
      <w:proofErr w:type="spellStart"/>
      <w:r w:rsidRPr="00690784">
        <w:rPr>
          <w:i/>
          <w:sz w:val="22"/>
          <w:szCs w:val="22"/>
        </w:rPr>
        <w:t>PLoS</w:t>
      </w:r>
      <w:proofErr w:type="spellEnd"/>
      <w:r w:rsidRPr="00690784">
        <w:rPr>
          <w:i/>
          <w:sz w:val="22"/>
          <w:szCs w:val="22"/>
        </w:rPr>
        <w:t xml:space="preserve"> ONE</w:t>
      </w:r>
      <w:r w:rsidRPr="00690784">
        <w:rPr>
          <w:sz w:val="22"/>
          <w:szCs w:val="22"/>
        </w:rPr>
        <w:t>, 7(7): e40832. doi:10.1371/journal.pone.0040832</w:t>
      </w:r>
    </w:p>
    <w:p w14:paraId="0006196E" w14:textId="77777777" w:rsidR="00565356" w:rsidRPr="00690784" w:rsidRDefault="00565356" w:rsidP="001762F1">
      <w:pPr>
        <w:pStyle w:val="SemEspaamento"/>
        <w:ind w:left="426" w:hanging="426"/>
        <w:jc w:val="both"/>
      </w:pPr>
      <w:proofErr w:type="spellStart"/>
      <w:r w:rsidRPr="00690784">
        <w:t>Munguía</w:t>
      </w:r>
      <w:proofErr w:type="spellEnd"/>
      <w:r w:rsidRPr="00690784">
        <w:t xml:space="preserve">-Vega, A., </w:t>
      </w:r>
      <w:proofErr w:type="spellStart"/>
      <w:r w:rsidRPr="00690784">
        <w:t>Sáenz</w:t>
      </w:r>
      <w:proofErr w:type="spellEnd"/>
      <w:r w:rsidRPr="00690784">
        <w:t xml:space="preserve">-Arroyo, A., </w:t>
      </w:r>
      <w:proofErr w:type="spellStart"/>
      <w:r w:rsidRPr="00690784">
        <w:t>Greenley</w:t>
      </w:r>
      <w:proofErr w:type="spellEnd"/>
      <w:r w:rsidRPr="00690784">
        <w:t xml:space="preserve">, A.P., Espinoza-Montes, J.A., </w:t>
      </w:r>
      <w:proofErr w:type="spellStart"/>
      <w:r w:rsidRPr="00690784">
        <w:t>Palumbi</w:t>
      </w:r>
      <w:proofErr w:type="spellEnd"/>
      <w:r w:rsidRPr="00690784">
        <w:t xml:space="preserve">, S.R., </w:t>
      </w:r>
      <w:proofErr w:type="spellStart"/>
      <w:r w:rsidRPr="00690784">
        <w:t>Rosetto</w:t>
      </w:r>
      <w:proofErr w:type="spellEnd"/>
      <w:r w:rsidRPr="00690784">
        <w:t xml:space="preserve">, M., Micheli, F. 2015. Marine reserves help preserve genetic diversity after impacts derived from climate variability: Lessons from the pink abalone in Baja California. Global Ecology and Conservation, 4: 264-276. </w:t>
      </w:r>
      <w:proofErr w:type="spellStart"/>
      <w:proofErr w:type="gramStart"/>
      <w:r w:rsidRPr="00690784">
        <w:t>doi</w:t>
      </w:r>
      <w:proofErr w:type="spellEnd"/>
      <w:proofErr w:type="gramEnd"/>
      <w:r w:rsidRPr="00690784">
        <w:t>: 10.1016/j.gecco.2015.07.005</w:t>
      </w:r>
    </w:p>
    <w:p w14:paraId="050A4424" w14:textId="77777777" w:rsidR="00565356" w:rsidRPr="00690784" w:rsidRDefault="00565356" w:rsidP="001762F1">
      <w:pPr>
        <w:pStyle w:val="SemEspaamento"/>
        <w:ind w:left="426" w:hanging="426"/>
        <w:jc w:val="both"/>
      </w:pPr>
      <w:r w:rsidRPr="00690784">
        <w:t>Pomeroy, R.S., Watson, L.M., Parks, J.E., Cid, G.A. 2005. How is your MPA doing? A methodology for evaluating the management effectiveness of marine protected areas. Ocean &amp; Coastal Management, 48: 485-502. doi:10.1016/j.ocecoaman.2005.05.004</w:t>
      </w:r>
    </w:p>
    <w:p w14:paraId="75E4CEE0" w14:textId="77777777" w:rsidR="00565356" w:rsidRPr="00690784" w:rsidRDefault="00565356" w:rsidP="001762F1">
      <w:pPr>
        <w:pStyle w:val="SemEspaamento"/>
        <w:ind w:left="426" w:hanging="426"/>
        <w:jc w:val="both"/>
      </w:pPr>
      <w:proofErr w:type="spellStart"/>
      <w:r w:rsidRPr="00690784">
        <w:t>Villaseñor-Derbez</w:t>
      </w:r>
      <w:proofErr w:type="spellEnd"/>
      <w:r w:rsidRPr="00690784">
        <w:t xml:space="preserve"> J.C., Hernández-Velasco, A, </w:t>
      </w:r>
      <w:proofErr w:type="spellStart"/>
      <w:r w:rsidRPr="00690784">
        <w:t>Erauskin</w:t>
      </w:r>
      <w:proofErr w:type="spellEnd"/>
      <w:r w:rsidRPr="00690784">
        <w:t>, M., Fulton, S., Cota-Nieto, J.J., Torre-</w:t>
      </w:r>
      <w:proofErr w:type="spellStart"/>
      <w:r w:rsidRPr="00690784">
        <w:t>Cosio</w:t>
      </w:r>
      <w:proofErr w:type="spellEnd"/>
      <w:r w:rsidRPr="00690784">
        <w:t xml:space="preserve">, J., </w:t>
      </w:r>
      <w:proofErr w:type="spellStart"/>
      <w:r w:rsidRPr="00690784">
        <w:t>Herzka-Llona</w:t>
      </w:r>
      <w:proofErr w:type="spellEnd"/>
      <w:r w:rsidRPr="00690784">
        <w:t xml:space="preserve">, S., Aburto-Oropeza, A. Effects of short-term marine reserves on grouper and bass populations. </w:t>
      </w:r>
      <w:proofErr w:type="spellStart"/>
      <w:r w:rsidRPr="00690784">
        <w:rPr>
          <w:i/>
        </w:rPr>
        <w:t>DataMares</w:t>
      </w:r>
      <w:proofErr w:type="spellEnd"/>
      <w:r w:rsidRPr="00690784">
        <w:rPr>
          <w:i/>
        </w:rPr>
        <w:t xml:space="preserve"> </w:t>
      </w:r>
      <w:proofErr w:type="spellStart"/>
      <w:r w:rsidRPr="00690784">
        <w:rPr>
          <w:i/>
        </w:rPr>
        <w:t>InteractiveResource</w:t>
      </w:r>
      <w:proofErr w:type="spellEnd"/>
      <w:r w:rsidRPr="00690784">
        <w:t xml:space="preserve">, </w:t>
      </w:r>
      <w:proofErr w:type="spellStart"/>
      <w:r w:rsidRPr="00690784">
        <w:t>doi</w:t>
      </w:r>
      <w:proofErr w:type="spellEnd"/>
      <w:r w:rsidRPr="00690784">
        <w:t>: 10.13022/M33K52</w:t>
      </w:r>
    </w:p>
    <w:p w14:paraId="65E15EE7" w14:textId="77777777" w:rsidR="00C52DDC" w:rsidRPr="00690784" w:rsidRDefault="00C52DDC" w:rsidP="001762F1">
      <w:pPr>
        <w:spacing w:line="240" w:lineRule="auto"/>
        <w:jc w:val="both"/>
        <w:rPr>
          <w:rFonts w:ascii="Times New Roman" w:hAnsi="Times New Roman" w:cs="Times New Roman"/>
          <w:i/>
          <w:lang w:val="en-US"/>
        </w:rPr>
      </w:pPr>
    </w:p>
    <w:p w14:paraId="1202B18B" w14:textId="77777777" w:rsidR="005A4FF0" w:rsidRPr="00690784" w:rsidRDefault="005A4FF0"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Budget and justification</w:t>
      </w:r>
    </w:p>
    <w:p w14:paraId="0C61CB03" w14:textId="77777777" w:rsidR="00C52DDC" w:rsidRPr="00690784" w:rsidRDefault="00C52DDC"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We do not expect the project’s basic operations during the school year to exceed the stipend provided by the Bren School ($1,300.00).</w:t>
      </w:r>
    </w:p>
    <w:p w14:paraId="1EB5D755" w14:textId="77777777" w:rsidR="00C52DDC" w:rsidRPr="00690784" w:rsidRDefault="00C52DDC" w:rsidP="001762F1">
      <w:pPr>
        <w:spacing w:line="240" w:lineRule="auto"/>
        <w:jc w:val="both"/>
        <w:rPr>
          <w:rFonts w:ascii="Times New Roman" w:hAnsi="Times New Roman" w:cs="Times New Roman"/>
          <w:lang w:val="en-US"/>
        </w:rPr>
      </w:pPr>
    </w:p>
    <w:p w14:paraId="411295EB" w14:textId="77777777" w:rsidR="005A4FF0" w:rsidRPr="00690784" w:rsidRDefault="00C8522B" w:rsidP="001762F1">
      <w:pPr>
        <w:spacing w:line="240" w:lineRule="auto"/>
        <w:jc w:val="both"/>
        <w:rPr>
          <w:rFonts w:ascii="Times New Roman" w:hAnsi="Times New Roman" w:cs="Times New Roman"/>
          <w:i/>
          <w:lang w:val="en-US"/>
        </w:rPr>
      </w:pPr>
      <w:r w:rsidRPr="00690784">
        <w:rPr>
          <w:rFonts w:ascii="Times New Roman" w:hAnsi="Times New Roman" w:cs="Times New Roman"/>
          <w:i/>
          <w:lang w:val="en-US"/>
        </w:rPr>
        <w:t>Client letter of support</w:t>
      </w:r>
    </w:p>
    <w:p w14:paraId="010E4180" w14:textId="77777777" w:rsidR="005A4FF0" w:rsidRPr="00690784" w:rsidRDefault="000F68F0" w:rsidP="001762F1">
      <w:pPr>
        <w:spacing w:line="240" w:lineRule="auto"/>
        <w:jc w:val="both"/>
        <w:rPr>
          <w:rFonts w:ascii="Times New Roman" w:hAnsi="Times New Roman" w:cs="Times New Roman"/>
          <w:lang w:val="en-US"/>
        </w:rPr>
      </w:pPr>
      <w:r w:rsidRPr="00690784">
        <w:rPr>
          <w:rFonts w:ascii="Times New Roman" w:hAnsi="Times New Roman" w:cs="Times New Roman"/>
          <w:lang w:val="en-US"/>
        </w:rPr>
        <w:t xml:space="preserve">Carta </w:t>
      </w:r>
      <w:proofErr w:type="spellStart"/>
      <w:r w:rsidRPr="00690784">
        <w:rPr>
          <w:rFonts w:ascii="Times New Roman" w:hAnsi="Times New Roman" w:cs="Times New Roman"/>
          <w:lang w:val="en-US"/>
        </w:rPr>
        <w:t>firmada</w:t>
      </w:r>
      <w:proofErr w:type="spellEnd"/>
      <w:r w:rsidRPr="00690784">
        <w:rPr>
          <w:rFonts w:ascii="Times New Roman" w:hAnsi="Times New Roman" w:cs="Times New Roman"/>
          <w:lang w:val="en-US"/>
        </w:rPr>
        <w:t xml:space="preserve"> </w:t>
      </w:r>
      <w:proofErr w:type="spellStart"/>
      <w:r w:rsidRPr="00690784">
        <w:rPr>
          <w:rFonts w:ascii="Times New Roman" w:hAnsi="Times New Roman" w:cs="Times New Roman"/>
          <w:lang w:val="en-US"/>
        </w:rPr>
        <w:t>por</w:t>
      </w:r>
      <w:proofErr w:type="spellEnd"/>
      <w:r w:rsidRPr="00690784">
        <w:rPr>
          <w:rFonts w:ascii="Times New Roman" w:hAnsi="Times New Roman" w:cs="Times New Roman"/>
          <w:lang w:val="en-US"/>
        </w:rPr>
        <w:t xml:space="preserve"> Jorge</w:t>
      </w:r>
    </w:p>
    <w:sectPr w:rsidR="005A4FF0" w:rsidRPr="00690784" w:rsidSect="00094B5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Caio Faro" w:date="2016-01-19T22:05:00Z" w:initials="CF">
    <w:p w14:paraId="097238F9" w14:textId="77777777" w:rsidR="00BD0BF7" w:rsidRDefault="00173EAC">
      <w:pPr>
        <w:pStyle w:val="Textodecomentrio"/>
      </w:pPr>
      <w:r>
        <w:rPr>
          <w:rStyle w:val="Refdecomentrio"/>
        </w:rPr>
        <w:annotationRef/>
      </w:r>
      <w:r w:rsidR="00BD0BF7">
        <w:t xml:space="preserve">I </w:t>
      </w:r>
      <w:proofErr w:type="spellStart"/>
      <w:r w:rsidR="00BD0BF7">
        <w:t>think</w:t>
      </w:r>
      <w:proofErr w:type="spellEnd"/>
      <w:r w:rsidR="00BD0BF7">
        <w:t xml:space="preserve"> </w:t>
      </w:r>
      <w:proofErr w:type="spellStart"/>
      <w:r w:rsidR="00BD0BF7">
        <w:t>it’s</w:t>
      </w:r>
      <w:proofErr w:type="spellEnd"/>
      <w:r w:rsidR="00BD0BF7">
        <w:t xml:space="preserve"> to </w:t>
      </w:r>
      <w:proofErr w:type="spellStart"/>
      <w:r w:rsidR="00BD0BF7">
        <w:t>generalist</w:t>
      </w:r>
      <w:proofErr w:type="spellEnd"/>
      <w:r w:rsidR="00BD0BF7">
        <w:t xml:space="preserve"> and vague.</w:t>
      </w:r>
    </w:p>
    <w:p w14:paraId="7E005B84" w14:textId="77777777" w:rsidR="00173EAC" w:rsidRDefault="00BD0BF7">
      <w:pPr>
        <w:pStyle w:val="Textodecomentrio"/>
      </w:pPr>
      <w:proofErr w:type="spellStart"/>
      <w:r>
        <w:t>Since</w:t>
      </w:r>
      <w:proofErr w:type="spellEnd"/>
      <w:r>
        <w:t xml:space="preserve"> </w:t>
      </w:r>
      <w:proofErr w:type="spellStart"/>
      <w:r>
        <w:t>we</w:t>
      </w:r>
      <w:proofErr w:type="spellEnd"/>
      <w:r>
        <w:t xml:space="preserve"> </w:t>
      </w:r>
      <w:proofErr w:type="spellStart"/>
      <w:r>
        <w:t>want</w:t>
      </w:r>
      <w:proofErr w:type="spellEnd"/>
      <w:r>
        <w:t xml:space="preserve"> to </w:t>
      </w:r>
      <w:proofErr w:type="spellStart"/>
      <w:r>
        <w:t>make</w:t>
      </w:r>
      <w:proofErr w:type="spellEnd"/>
      <w:r>
        <w:t xml:space="preserve"> a </w:t>
      </w:r>
      <w:proofErr w:type="spellStart"/>
      <w:r>
        <w:t>point</w:t>
      </w:r>
      <w:proofErr w:type="spellEnd"/>
      <w:r>
        <w:t xml:space="preserve"> </w:t>
      </w:r>
      <w:proofErr w:type="spellStart"/>
      <w:r>
        <w:t>about</w:t>
      </w:r>
      <w:proofErr w:type="spellEnd"/>
      <w:r>
        <w:t xml:space="preserve"> </w:t>
      </w:r>
      <w:proofErr w:type="spellStart"/>
      <w:r>
        <w:t>the</w:t>
      </w:r>
      <w:proofErr w:type="spellEnd"/>
      <w:r>
        <w:t xml:space="preserve"> </w:t>
      </w:r>
      <w:proofErr w:type="spellStart"/>
      <w:r>
        <w:t>weakness</w:t>
      </w:r>
      <w:proofErr w:type="spellEnd"/>
      <w:r>
        <w:t xml:space="preserve"> of </w:t>
      </w:r>
      <w:proofErr w:type="spellStart"/>
      <w:r>
        <w:t>MRs</w:t>
      </w:r>
      <w:proofErr w:type="spellEnd"/>
      <w:r>
        <w:t xml:space="preserve">, </w:t>
      </w:r>
      <w:r w:rsidR="00173EAC">
        <w:t xml:space="preserve">I </w:t>
      </w:r>
      <w:proofErr w:type="spellStart"/>
      <w:r w:rsidR="00173EAC">
        <w:t>would</w:t>
      </w:r>
      <w:proofErr w:type="spellEnd"/>
      <w:r w:rsidR="00173EAC">
        <w:t xml:space="preserve"> </w:t>
      </w:r>
      <w:proofErr w:type="spellStart"/>
      <w:r w:rsidR="00173EAC">
        <w:t>change</w:t>
      </w:r>
      <w:proofErr w:type="spellEnd"/>
      <w:r w:rsidR="00173EAC">
        <w:t xml:space="preserve"> </w:t>
      </w:r>
      <w:proofErr w:type="spellStart"/>
      <w:r w:rsidR="00173EAC">
        <w:t>this</w:t>
      </w:r>
      <w:proofErr w:type="spellEnd"/>
      <w:r w:rsidR="00173EAC">
        <w:t xml:space="preserve"> </w:t>
      </w:r>
      <w:proofErr w:type="spellStart"/>
      <w:r w:rsidR="00173EAC">
        <w:t>part</w:t>
      </w:r>
      <w:proofErr w:type="spellEnd"/>
      <w:r w:rsidR="00173EAC">
        <w:t xml:space="preserve"> </w:t>
      </w:r>
      <w:proofErr w:type="spellStart"/>
      <w:r w:rsidR="00173EAC">
        <w:t>for</w:t>
      </w:r>
      <w:proofErr w:type="spellEnd"/>
      <w:r w:rsidR="00173EAC">
        <w:t xml:space="preserve"> “</w:t>
      </w:r>
      <w:proofErr w:type="spellStart"/>
      <w:r w:rsidR="00173EAC">
        <w:t>it’s</w:t>
      </w:r>
      <w:proofErr w:type="spellEnd"/>
      <w:r w:rsidR="00173EAC">
        <w:t xml:space="preserve"> </w:t>
      </w:r>
      <w:proofErr w:type="spellStart"/>
      <w:r w:rsidR="00173EAC">
        <w:t>not</w:t>
      </w:r>
      <w:proofErr w:type="spellEnd"/>
      <w:r w:rsidR="00173EAC">
        <w:t xml:space="preserve"> </w:t>
      </w:r>
      <w:proofErr w:type="spellStart"/>
      <w:r w:rsidR="00173EAC">
        <w:t>uncommon</w:t>
      </w:r>
      <w:proofErr w:type="spellEnd"/>
      <w:r w:rsidR="00173EAC">
        <w:t xml:space="preserve"> to </w:t>
      </w:r>
      <w:proofErr w:type="spellStart"/>
      <w:r w:rsidR="00173EAC">
        <w:t>find</w:t>
      </w:r>
      <w:proofErr w:type="spellEnd"/>
      <w:r w:rsidR="00173EAC">
        <w:t xml:space="preserve"> </w:t>
      </w:r>
      <w:proofErr w:type="spellStart"/>
      <w:r w:rsidR="00173EAC">
        <w:t>sites</w:t>
      </w:r>
      <w:proofErr w:type="spellEnd"/>
      <w:r w:rsidR="00173EAC">
        <w:t xml:space="preserve"> </w:t>
      </w:r>
      <w:proofErr w:type="spellStart"/>
      <w:r w:rsidR="00173EAC">
        <w:t>with</w:t>
      </w:r>
      <w:proofErr w:type="spellEnd"/>
      <w:r w:rsidR="00173EAC">
        <w:t xml:space="preserve"> </w:t>
      </w:r>
      <w:proofErr w:type="spellStart"/>
      <w:r w:rsidR="00173EAC">
        <w:t>poor</w:t>
      </w:r>
      <w:proofErr w:type="spellEnd"/>
      <w:r w:rsidR="00173EAC">
        <w:t xml:space="preserve"> </w:t>
      </w:r>
      <w:proofErr w:type="spellStart"/>
      <w:r w:rsidR="00173EAC">
        <w:t>management</w:t>
      </w:r>
      <w:proofErr w:type="spellEnd"/>
      <w:r w:rsidR="00173EAC">
        <w:t>”</w:t>
      </w:r>
    </w:p>
  </w:comment>
  <w:comment w:id="16" w:author="Caio Faro" w:date="2016-01-19T22:08:00Z" w:initials="CF">
    <w:p w14:paraId="6EC3E234" w14:textId="77777777" w:rsidR="00173EAC" w:rsidRDefault="00173EAC">
      <w:pPr>
        <w:pStyle w:val="Textodecomentrio"/>
      </w:pPr>
      <w:r>
        <w:rPr>
          <w:rStyle w:val="Refdecomentrio"/>
        </w:rPr>
        <w:annotationRef/>
      </w:r>
      <w:proofErr w:type="spellStart"/>
      <w:r>
        <w:t>This</w:t>
      </w:r>
      <w:proofErr w:type="spellEnd"/>
      <w:r>
        <w:t xml:space="preserve"> </w:t>
      </w:r>
      <w:proofErr w:type="spellStart"/>
      <w:r>
        <w:t>is</w:t>
      </w:r>
      <w:proofErr w:type="spellEnd"/>
      <w:r>
        <w:t xml:space="preserve"> </w:t>
      </w:r>
      <w:proofErr w:type="spellStart"/>
      <w:r>
        <w:t>repetitive</w:t>
      </w:r>
      <w:proofErr w:type="spellEnd"/>
      <w:r>
        <w:t>.</w:t>
      </w:r>
    </w:p>
    <w:p w14:paraId="6BC9E83D" w14:textId="77777777" w:rsidR="00173EAC" w:rsidRDefault="00173EAC">
      <w:pPr>
        <w:pStyle w:val="Textodecomentrio"/>
      </w:pPr>
      <w:proofErr w:type="spellStart"/>
      <w:r>
        <w:t>Change</w:t>
      </w:r>
      <w:proofErr w:type="spellEnd"/>
      <w:r>
        <w:t xml:space="preserve"> </w:t>
      </w:r>
      <w:proofErr w:type="spellStart"/>
      <w:r>
        <w:t>for</w:t>
      </w:r>
      <w:proofErr w:type="spellEnd"/>
      <w:r>
        <w:t xml:space="preserve"> “to </w:t>
      </w:r>
      <w:proofErr w:type="spellStart"/>
      <w:r>
        <w:t>achieve</w:t>
      </w:r>
      <w:proofErr w:type="spellEnd"/>
      <w:r>
        <w:t xml:space="preserve"> </w:t>
      </w:r>
      <w:proofErr w:type="spellStart"/>
      <w:r>
        <w:t>better</w:t>
      </w:r>
      <w:proofErr w:type="spellEnd"/>
      <w:r>
        <w:t xml:space="preserve"> </w:t>
      </w:r>
      <w:proofErr w:type="spellStart"/>
      <w:r>
        <w:t>results</w:t>
      </w:r>
      <w:proofErr w:type="spellEnd"/>
      <w:r>
        <w:t>”</w:t>
      </w:r>
    </w:p>
  </w:comment>
  <w:comment w:id="17" w:author="Alvin Noé Suárez Castillo" w:date="2016-01-18T13:39:00Z" w:initials="ANSC">
    <w:p w14:paraId="3BDF5609" w14:textId="77777777" w:rsidR="00BB7C68" w:rsidRDefault="00BB7C68">
      <w:pPr>
        <w:pStyle w:val="Textodecomentrio"/>
      </w:pPr>
      <w:r>
        <w:rPr>
          <w:rStyle w:val="Refdecomentrio"/>
        </w:rPr>
        <w:annotationRef/>
      </w:r>
      <w:r>
        <w:t>En México se han establecido reservas marinas a través de zonas núcleo de ANP, la cual era la única herramienta disponible. Pero muy recientemente, una de las herramientas que está siendo usada con mayor facilidad es la de Zonas de refugio pesquero.</w:t>
      </w:r>
    </w:p>
    <w:p w14:paraId="01F46413" w14:textId="77777777" w:rsidR="00BB7C68" w:rsidRDefault="00BB7C68">
      <w:pPr>
        <w:pStyle w:val="Textodecomentrio"/>
      </w:pPr>
    </w:p>
    <w:p w14:paraId="17AFE759" w14:textId="77777777" w:rsidR="00BB7C68" w:rsidRDefault="00BB7C68">
      <w:pPr>
        <w:pStyle w:val="Textodecomentrio"/>
      </w:pPr>
      <w:r>
        <w:t>Considero que no debes de omitir el trabajo comunitario que se ha tenido para lograr el establecimiento de estas reservas marinas por ANP. Como ejemplo está la Reserva de la Biosfera Isla San Pedro Mártir.</w:t>
      </w:r>
    </w:p>
  </w:comment>
  <w:comment w:id="22" w:author="Alvin Noé Suárez Castillo" w:date="2016-01-18T13:54:00Z" w:initials="ANSC">
    <w:p w14:paraId="524B0EE2" w14:textId="77777777" w:rsidR="00B411FE" w:rsidRDefault="00B411FE">
      <w:pPr>
        <w:pStyle w:val="Textodecomentrio"/>
      </w:pPr>
      <w:r>
        <w:rPr>
          <w:rStyle w:val="Refdecomentrio"/>
        </w:rPr>
        <w:annotationRef/>
      </w:r>
      <w:r>
        <w:t xml:space="preserve">Consideraría combinar la exploración de otros indicadores para demostrar la recuperación de las reservas. Por ejemplo, se menciona mucho que un aumento de las biomasas si bien refleja el éxito de las reservas, en algunos casos la estructura comunitaria (niveles tróficos) de estos nos demuestra que no es estable (más carnívoros que herbívoros). Algunos de estos trabajos de tu interés pueden ser el Aburto et al. (2015), tesis de Francisco Fernández-Rivera Melo (2015) y </w:t>
      </w:r>
      <w:proofErr w:type="spellStart"/>
      <w:r>
        <w:t>Abesamis</w:t>
      </w:r>
      <w:proofErr w:type="spellEnd"/>
      <w:r>
        <w:t xml:space="preserve"> et al (2014).</w:t>
      </w:r>
    </w:p>
    <w:p w14:paraId="2486E4DF" w14:textId="77777777" w:rsidR="00B411FE" w:rsidRDefault="00B411FE">
      <w:pPr>
        <w:pStyle w:val="Textodecomentrio"/>
      </w:pPr>
      <w:r>
        <w:t>Es posible hacer una combinación de estos indicadores?.</w:t>
      </w:r>
    </w:p>
    <w:p w14:paraId="660700A6" w14:textId="77777777" w:rsidR="00B411FE" w:rsidRDefault="00B411FE">
      <w:pPr>
        <w:pStyle w:val="Textodecomentrio"/>
      </w:pPr>
      <w:r>
        <w:t>También si pensamos hacer este evaluación de la recuperación la haría con el enfoque de biodiversidad (todas las especies juntas, o separación de especies con alguna categoría de protección) y pesquero.</w:t>
      </w:r>
    </w:p>
    <w:p w14:paraId="35B0BEA4" w14:textId="77777777" w:rsidR="00890FA5" w:rsidRDefault="00890FA5">
      <w:pPr>
        <w:pStyle w:val="Textodecomentrio"/>
      </w:pPr>
      <w:r>
        <w:t>Finalmente, consideraría hacer la recuperación de especies por región Golfo de California, Pacifico y Caribe. Cómo vez?</w:t>
      </w:r>
    </w:p>
    <w:p w14:paraId="588E675A" w14:textId="77777777" w:rsidR="00B411FE" w:rsidRDefault="00B411FE">
      <w:pPr>
        <w:pStyle w:val="Textodecomentrio"/>
      </w:pPr>
    </w:p>
  </w:comment>
  <w:comment w:id="25" w:author="Alvin Noé Suárez Castillo" w:date="2016-01-18T14:07:00Z" w:initials="ANSC">
    <w:p w14:paraId="6A1FD65D" w14:textId="77777777" w:rsidR="00415A4B" w:rsidRDefault="00415A4B">
      <w:pPr>
        <w:pStyle w:val="Textodecomentrio"/>
      </w:pPr>
      <w:r>
        <w:rPr>
          <w:rStyle w:val="Refdecomentrio"/>
        </w:rPr>
        <w:annotationRef/>
      </w:r>
      <w:r>
        <w:t>No me queda claro está pregunta. A qué te refieres o cómo?</w:t>
      </w:r>
    </w:p>
  </w:comment>
  <w:comment w:id="26" w:author="Caio Faro" w:date="2016-01-19T22:37:00Z" w:initials="CF">
    <w:p w14:paraId="626F927D" w14:textId="77777777" w:rsidR="00A35001" w:rsidRDefault="00A35001">
      <w:pPr>
        <w:pStyle w:val="Textodecomentrio"/>
      </w:pPr>
      <w:r>
        <w:rPr>
          <w:rStyle w:val="Refdecomentrio"/>
        </w:rPr>
        <w:annotationRef/>
      </w:r>
      <w:r>
        <w:t xml:space="preserve">I </w:t>
      </w:r>
      <w:proofErr w:type="spellStart"/>
      <w:r>
        <w:t>understand</w:t>
      </w:r>
      <w:proofErr w:type="spellEnd"/>
      <w:r>
        <w:t xml:space="preserve"> </w:t>
      </w:r>
      <w:proofErr w:type="spellStart"/>
      <w:r>
        <w:t>this</w:t>
      </w:r>
      <w:proofErr w:type="spellEnd"/>
      <w:r>
        <w:t xml:space="preserve"> </w:t>
      </w:r>
      <w:proofErr w:type="spellStart"/>
      <w:r>
        <w:t>but</w:t>
      </w:r>
      <w:proofErr w:type="spellEnd"/>
      <w:r>
        <w:t xml:space="preserve"> </w:t>
      </w:r>
      <w:proofErr w:type="spellStart"/>
      <w:r>
        <w:t>need</w:t>
      </w:r>
      <w:proofErr w:type="spellEnd"/>
      <w:r>
        <w:t xml:space="preserve"> to </w:t>
      </w:r>
      <w:proofErr w:type="spellStart"/>
      <w:r>
        <w:t>think</w:t>
      </w:r>
      <w:proofErr w:type="spellEnd"/>
      <w:r>
        <w:t xml:space="preserve"> more </w:t>
      </w:r>
      <w:proofErr w:type="spellStart"/>
      <w:r>
        <w:t>before</w:t>
      </w:r>
      <w:proofErr w:type="spellEnd"/>
      <w:r>
        <w:t xml:space="preserve"> </w:t>
      </w:r>
      <w:proofErr w:type="spellStart"/>
      <w:r>
        <w:t>rewrite</w:t>
      </w:r>
      <w:proofErr w:type="spellEnd"/>
      <w:r>
        <w:t>.</w:t>
      </w:r>
    </w:p>
  </w:comment>
  <w:comment w:id="27" w:author="Alvin Noé Suárez Castillo" w:date="2016-01-18T14:11:00Z" w:initials="ANSC">
    <w:p w14:paraId="6D53A40B" w14:textId="77777777" w:rsidR="00415A4B" w:rsidRDefault="00415A4B">
      <w:pPr>
        <w:pStyle w:val="Textodecomentrio"/>
      </w:pPr>
      <w:r>
        <w:rPr>
          <w:rStyle w:val="Refdecomentrio"/>
        </w:rPr>
        <w:annotationRef/>
      </w:r>
      <w:r>
        <w:t xml:space="preserve">Me gusta la idea de hacerlo con este documento puesto a que a nivel nacional nos alinearíamos a la Iniciativa que tienen la CONANP sobre la Evaluación de la efectividad de las ANP federales. Pero también se debería de considerar otros trabajos por ejemplo el </w:t>
      </w:r>
      <w:proofErr w:type="spellStart"/>
      <w:r>
        <w:t>Socioeconomic</w:t>
      </w:r>
      <w:proofErr w:type="spellEnd"/>
      <w:r>
        <w:t xml:space="preserve"> manual </w:t>
      </w:r>
      <w:proofErr w:type="spellStart"/>
      <w:r>
        <w:t>for</w:t>
      </w:r>
      <w:proofErr w:type="spellEnd"/>
      <w:r>
        <w:t xml:space="preserve"> coral </w:t>
      </w:r>
      <w:proofErr w:type="spellStart"/>
      <w:r>
        <w:t>reef</w:t>
      </w:r>
      <w:proofErr w:type="spellEnd"/>
      <w:r>
        <w:t xml:space="preserve"> </w:t>
      </w:r>
      <w:proofErr w:type="spellStart"/>
      <w:r>
        <w:t>management</w:t>
      </w:r>
      <w:proofErr w:type="spellEnd"/>
      <w:r>
        <w:t xml:space="preserve"> (</w:t>
      </w:r>
      <w:proofErr w:type="spellStart"/>
      <w:r>
        <w:t>Bunce</w:t>
      </w:r>
      <w:proofErr w:type="spellEnd"/>
      <w:r>
        <w:t xml:space="preserve"> et al. 2000) y sin lugar a duda en temas de gobernanza existen diferentes marcos de referencia.</w:t>
      </w:r>
    </w:p>
    <w:p w14:paraId="3CC923A5" w14:textId="77777777" w:rsidR="00415A4B" w:rsidRDefault="00415A4B">
      <w:pPr>
        <w:pStyle w:val="Textodecomentrio"/>
      </w:pPr>
    </w:p>
    <w:p w14:paraId="0B694F48" w14:textId="77777777" w:rsidR="00415A4B" w:rsidRDefault="00890FA5">
      <w:pPr>
        <w:pStyle w:val="Textodecomentrio"/>
      </w:pPr>
      <w:r>
        <w:t>Entonces, si bien propones este marco de referencia, debemos de considerar su mejoría (si es necesario) algún otro trabajo. Incluso, podríamos pensar en diseñar una metodología para evaluar la efectividad de las reservas en donde trabajamos, pero que estas no se excluyeran de ninguna iniciativa. Es decir, tener la nuestra propia con algunos indicadores que puedan ser usados o alineadas a otras (como la de la CONANP).</w:t>
      </w:r>
    </w:p>
  </w:comment>
  <w:comment w:id="28" w:author="Alvin Noé Suárez Castillo" w:date="2016-01-18T14:20:00Z" w:initials="ANSC">
    <w:p w14:paraId="62132491" w14:textId="77777777" w:rsidR="00890FA5" w:rsidRDefault="00890FA5">
      <w:pPr>
        <w:pStyle w:val="Textodecomentrio"/>
      </w:pPr>
      <w:r>
        <w:rPr>
          <w:rStyle w:val="Refdecomentrio"/>
        </w:rPr>
        <w:annotationRef/>
      </w:r>
      <w:r>
        <w:t xml:space="preserve">Como en COBI podemos aplicar lo que tú vas a hacer?. Veo que estos entregables nos dejarán a nosotros con la siguiente necesidad de buscarte de nueva cuenta para poder hacerlo en un futuro. En este sentido, me gustaría que se preparará o dejará listo una especie de base de datos que al alimentarla con nuevos datos, en automático se permita hacer lo de los tres objetivos, claro ésta que se capacitará a nuestro equipo para saber </w:t>
      </w:r>
      <w:r w:rsidR="00E26175">
        <w:t>qué y cómo hacerlo</w:t>
      </w:r>
      <w:r>
        <w:t>. Eso creo daría un plus a la consultoría. Cómo vez?</w:t>
      </w:r>
      <w:r w:rsidR="00D84053">
        <w:t>.</w:t>
      </w:r>
    </w:p>
    <w:p w14:paraId="136EBD59" w14:textId="77777777" w:rsidR="00D84053" w:rsidRDefault="00D84053">
      <w:pPr>
        <w:pStyle w:val="Textodecomentrio"/>
      </w:pPr>
    </w:p>
    <w:p w14:paraId="1A62BDAD" w14:textId="77777777" w:rsidR="00D84053" w:rsidRDefault="00D84053">
      <w:pPr>
        <w:pStyle w:val="Textodecomentrio"/>
      </w:pPr>
      <w:r>
        <w:t>Alguna vez en alguna reunión REMA COBI hablamos de la idea de crear un índice que nos permita tener la efectividad de las reservas marinas combinando consideraciones ecológicas, socioeconómicas y de gobernanza. Tal vez esto se pueda lograr combinando este esfuerzo, con trabajos de otros estudiantes que actualmente están corriendo. Algo que podemos empezar a pensar.</w:t>
      </w:r>
    </w:p>
  </w:comment>
  <w:comment w:id="29" w:author="Caio Faro" w:date="2016-01-19T22:38:00Z" w:initials="CF">
    <w:p w14:paraId="59134E1E" w14:textId="77777777" w:rsidR="00A35001" w:rsidRDefault="00A35001">
      <w:pPr>
        <w:pStyle w:val="Textodecomentrio"/>
      </w:pPr>
      <w:r>
        <w:rPr>
          <w:rStyle w:val="Refdecomentrio"/>
        </w:rPr>
        <w:annotationRef/>
      </w:r>
      <w:r>
        <w:t>“</w:t>
      </w:r>
      <w:proofErr w:type="spellStart"/>
      <w:r>
        <w:t>on</w:t>
      </w:r>
      <w:proofErr w:type="spellEnd"/>
      <w:r>
        <w:t xml:space="preserve"> </w:t>
      </w:r>
      <w:proofErr w:type="spellStart"/>
      <w:r>
        <w:t>community</w:t>
      </w:r>
      <w:proofErr w:type="spellEnd"/>
      <w:r>
        <w:t xml:space="preserve"> selection”?</w:t>
      </w:r>
      <w:bookmarkStart w:id="30" w:name="_GoBack"/>
      <w:bookmarkEnd w:id="3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005B84" w15:done="0"/>
  <w15:commentEx w15:paraId="6BC9E83D" w15:done="0"/>
  <w15:commentEx w15:paraId="17AFE759" w15:done="0"/>
  <w15:commentEx w15:paraId="588E675A" w15:done="0"/>
  <w15:commentEx w15:paraId="6A1FD65D" w15:done="0"/>
  <w15:commentEx w15:paraId="626F927D" w15:paraIdParent="6A1FD65D" w15:done="0"/>
  <w15:commentEx w15:paraId="0B694F48" w15:done="0"/>
  <w15:commentEx w15:paraId="1A62BDAD" w15:done="0"/>
  <w15:commentEx w15:paraId="59134E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641CD"/>
    <w:multiLevelType w:val="hybridMultilevel"/>
    <w:tmpl w:val="5336D77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B93511"/>
    <w:multiLevelType w:val="hybridMultilevel"/>
    <w:tmpl w:val="195E73B8"/>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4EEF66CD"/>
    <w:multiLevelType w:val="hybridMultilevel"/>
    <w:tmpl w:val="481CDFBA"/>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74AF2A74"/>
    <w:multiLevelType w:val="hybridMultilevel"/>
    <w:tmpl w:val="9978368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io Faro">
    <w15:presenceInfo w15:providerId="Windows Live" w15:userId="e925118240dd1eec"/>
  </w15:person>
  <w15:person w15:author="Alvin Noé Suárez Castillo">
    <w15:presenceInfo w15:providerId="None" w15:userId="Alvin Noé Suárez Castil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FF0"/>
    <w:rsid w:val="000062B3"/>
    <w:rsid w:val="00061409"/>
    <w:rsid w:val="00063CD7"/>
    <w:rsid w:val="000832C2"/>
    <w:rsid w:val="00094B5A"/>
    <w:rsid w:val="000D3C9D"/>
    <w:rsid w:val="000E480E"/>
    <w:rsid w:val="000F68F0"/>
    <w:rsid w:val="001249D3"/>
    <w:rsid w:val="001328EA"/>
    <w:rsid w:val="0017272B"/>
    <w:rsid w:val="0017286E"/>
    <w:rsid w:val="00173CF7"/>
    <w:rsid w:val="00173EAC"/>
    <w:rsid w:val="001762F1"/>
    <w:rsid w:val="001E562A"/>
    <w:rsid w:val="00255ED9"/>
    <w:rsid w:val="00261C8B"/>
    <w:rsid w:val="002D1A5B"/>
    <w:rsid w:val="002D3C0E"/>
    <w:rsid w:val="00327E46"/>
    <w:rsid w:val="00343345"/>
    <w:rsid w:val="0039629A"/>
    <w:rsid w:val="003A6BB4"/>
    <w:rsid w:val="003C1FCB"/>
    <w:rsid w:val="003C3100"/>
    <w:rsid w:val="003F10BF"/>
    <w:rsid w:val="00415A4B"/>
    <w:rsid w:val="00453CBE"/>
    <w:rsid w:val="0047545B"/>
    <w:rsid w:val="004A06AD"/>
    <w:rsid w:val="004B4696"/>
    <w:rsid w:val="004C7728"/>
    <w:rsid w:val="0050074A"/>
    <w:rsid w:val="005023BD"/>
    <w:rsid w:val="00516B7F"/>
    <w:rsid w:val="00544ECD"/>
    <w:rsid w:val="005574FA"/>
    <w:rsid w:val="00562B31"/>
    <w:rsid w:val="00565356"/>
    <w:rsid w:val="00590934"/>
    <w:rsid w:val="00594A95"/>
    <w:rsid w:val="005A4FF0"/>
    <w:rsid w:val="005A6C03"/>
    <w:rsid w:val="005B4360"/>
    <w:rsid w:val="005F5861"/>
    <w:rsid w:val="006205E4"/>
    <w:rsid w:val="00626DA8"/>
    <w:rsid w:val="00632278"/>
    <w:rsid w:val="0063372C"/>
    <w:rsid w:val="00644A51"/>
    <w:rsid w:val="006620EF"/>
    <w:rsid w:val="00690784"/>
    <w:rsid w:val="006B2282"/>
    <w:rsid w:val="00742C40"/>
    <w:rsid w:val="00771A27"/>
    <w:rsid w:val="007D035B"/>
    <w:rsid w:val="007E32E6"/>
    <w:rsid w:val="0081727D"/>
    <w:rsid w:val="008343C2"/>
    <w:rsid w:val="00836B89"/>
    <w:rsid w:val="008522B6"/>
    <w:rsid w:val="00890FA5"/>
    <w:rsid w:val="008952F7"/>
    <w:rsid w:val="0089617C"/>
    <w:rsid w:val="0089714B"/>
    <w:rsid w:val="008B2E27"/>
    <w:rsid w:val="008F2158"/>
    <w:rsid w:val="009B5196"/>
    <w:rsid w:val="00A03856"/>
    <w:rsid w:val="00A3298C"/>
    <w:rsid w:val="00A35001"/>
    <w:rsid w:val="00A86B16"/>
    <w:rsid w:val="00AB31EC"/>
    <w:rsid w:val="00AF4DCF"/>
    <w:rsid w:val="00B03BF3"/>
    <w:rsid w:val="00B411FE"/>
    <w:rsid w:val="00B4205B"/>
    <w:rsid w:val="00B66029"/>
    <w:rsid w:val="00BA0DE4"/>
    <w:rsid w:val="00BB7C68"/>
    <w:rsid w:val="00BD0BF7"/>
    <w:rsid w:val="00C52DDC"/>
    <w:rsid w:val="00C64F0F"/>
    <w:rsid w:val="00C8522B"/>
    <w:rsid w:val="00D47D47"/>
    <w:rsid w:val="00D701D7"/>
    <w:rsid w:val="00D84053"/>
    <w:rsid w:val="00D91C5A"/>
    <w:rsid w:val="00DB2B14"/>
    <w:rsid w:val="00DE34B3"/>
    <w:rsid w:val="00E26175"/>
    <w:rsid w:val="00E31CE7"/>
    <w:rsid w:val="00E56386"/>
    <w:rsid w:val="00F462D3"/>
    <w:rsid w:val="00F67C29"/>
    <w:rsid w:val="00FA7D7B"/>
    <w:rsid w:val="00FB5D09"/>
    <w:rsid w:val="00FD3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05B9"/>
  <w15:docId w15:val="{ACEAF811-46CF-4434-BB06-87CC9FF98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74A"/>
  </w:style>
  <w:style w:type="paragraph" w:styleId="Ttulo1">
    <w:name w:val="heading 1"/>
    <w:basedOn w:val="Normal"/>
    <w:next w:val="Normal"/>
    <w:link w:val="Ttulo1Char"/>
    <w:uiPriority w:val="9"/>
    <w:qFormat/>
    <w:rsid w:val="00176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4FF0"/>
    <w:rPr>
      <w:color w:val="0000FF" w:themeColor="hyperlink"/>
      <w:u w:val="single"/>
    </w:rPr>
  </w:style>
  <w:style w:type="paragraph" w:styleId="PargrafodaLista">
    <w:name w:val="List Paragraph"/>
    <w:basedOn w:val="Normal"/>
    <w:uiPriority w:val="34"/>
    <w:qFormat/>
    <w:rsid w:val="005A4FF0"/>
    <w:pPr>
      <w:ind w:left="720"/>
      <w:contextualSpacing/>
    </w:pPr>
  </w:style>
  <w:style w:type="paragraph" w:styleId="SemEspaamento">
    <w:name w:val="No Spacing"/>
    <w:uiPriority w:val="1"/>
    <w:qFormat/>
    <w:rsid w:val="00590934"/>
    <w:pPr>
      <w:spacing w:after="0" w:line="240" w:lineRule="auto"/>
    </w:pPr>
    <w:rPr>
      <w:rFonts w:ascii="Times New Roman" w:eastAsiaTheme="minorEastAsia" w:hAnsi="Times New Roman" w:cs="Times New Roman"/>
      <w:sz w:val="24"/>
      <w:szCs w:val="24"/>
      <w:lang w:val="en-US"/>
    </w:rPr>
  </w:style>
  <w:style w:type="character" w:styleId="Refdecomentrio">
    <w:name w:val="annotation reference"/>
    <w:basedOn w:val="Fontepargpadro"/>
    <w:uiPriority w:val="99"/>
    <w:semiHidden/>
    <w:unhideWhenUsed/>
    <w:rsid w:val="00DE34B3"/>
    <w:rPr>
      <w:sz w:val="16"/>
      <w:szCs w:val="16"/>
    </w:rPr>
  </w:style>
  <w:style w:type="paragraph" w:styleId="Textodecomentrio">
    <w:name w:val="annotation text"/>
    <w:basedOn w:val="Normal"/>
    <w:link w:val="TextodecomentrioChar"/>
    <w:uiPriority w:val="99"/>
    <w:semiHidden/>
    <w:unhideWhenUsed/>
    <w:rsid w:val="00DE34B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E34B3"/>
    <w:rPr>
      <w:sz w:val="20"/>
      <w:szCs w:val="20"/>
    </w:rPr>
  </w:style>
  <w:style w:type="paragraph" w:styleId="Assuntodocomentrio">
    <w:name w:val="annotation subject"/>
    <w:basedOn w:val="Textodecomentrio"/>
    <w:next w:val="Textodecomentrio"/>
    <w:link w:val="AssuntodocomentrioChar"/>
    <w:uiPriority w:val="99"/>
    <w:semiHidden/>
    <w:unhideWhenUsed/>
    <w:rsid w:val="00DE34B3"/>
    <w:rPr>
      <w:b/>
      <w:bCs/>
    </w:rPr>
  </w:style>
  <w:style w:type="character" w:customStyle="1" w:styleId="AssuntodocomentrioChar">
    <w:name w:val="Assunto do comentário Char"/>
    <w:basedOn w:val="TextodecomentrioChar"/>
    <w:link w:val="Assuntodocomentrio"/>
    <w:uiPriority w:val="99"/>
    <w:semiHidden/>
    <w:rsid w:val="00DE34B3"/>
    <w:rPr>
      <w:b/>
      <w:bCs/>
      <w:sz w:val="20"/>
      <w:szCs w:val="20"/>
    </w:rPr>
  </w:style>
  <w:style w:type="paragraph" w:styleId="Textodebalo">
    <w:name w:val="Balloon Text"/>
    <w:basedOn w:val="Normal"/>
    <w:link w:val="TextodebaloChar"/>
    <w:uiPriority w:val="99"/>
    <w:semiHidden/>
    <w:unhideWhenUsed/>
    <w:rsid w:val="00DE34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E34B3"/>
    <w:rPr>
      <w:rFonts w:ascii="Segoe UI" w:hAnsi="Segoe UI" w:cs="Segoe UI"/>
      <w:sz w:val="18"/>
      <w:szCs w:val="18"/>
    </w:rPr>
  </w:style>
  <w:style w:type="character" w:customStyle="1" w:styleId="Ttulo1Char">
    <w:name w:val="Título 1 Char"/>
    <w:basedOn w:val="Fontepargpadro"/>
    <w:link w:val="Ttulo1"/>
    <w:uiPriority w:val="9"/>
    <w:rsid w:val="001762F1"/>
    <w:rPr>
      <w:rFonts w:asciiTheme="majorHAnsi" w:eastAsiaTheme="majorEastAsia" w:hAnsiTheme="majorHAnsi" w:cstheme="majorBidi"/>
      <w:b/>
      <w:bCs/>
      <w:color w:val="365F91" w:themeColor="accent1" w:themeShade="BF"/>
      <w:sz w:val="28"/>
      <w:szCs w:val="28"/>
    </w:rPr>
  </w:style>
  <w:style w:type="paragraph" w:styleId="Reviso">
    <w:name w:val="Revision"/>
    <w:hidden/>
    <w:uiPriority w:val="99"/>
    <w:semiHidden/>
    <w:rsid w:val="008F21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5538">
      <w:bodyDiv w:val="1"/>
      <w:marLeft w:val="0"/>
      <w:marRight w:val="0"/>
      <w:marTop w:val="0"/>
      <w:marBottom w:val="0"/>
      <w:divBdr>
        <w:top w:val="none" w:sz="0" w:space="0" w:color="auto"/>
        <w:left w:val="none" w:sz="0" w:space="0" w:color="auto"/>
        <w:bottom w:val="none" w:sz="0" w:space="0" w:color="auto"/>
        <w:right w:val="none" w:sz="0" w:space="0" w:color="auto"/>
      </w:divBdr>
    </w:div>
    <w:div w:id="130227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uarez@cobi.org.m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A989C3-5A1C-451A-94ED-E48E7394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1858</Words>
  <Characters>10593</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Caio Faro</cp:lastModifiedBy>
  <cp:revision>2</cp:revision>
  <dcterms:created xsi:type="dcterms:W3CDTF">2016-01-20T06:40:00Z</dcterms:created>
  <dcterms:modified xsi:type="dcterms:W3CDTF">2016-01-20T06:40:00Z</dcterms:modified>
</cp:coreProperties>
</file>