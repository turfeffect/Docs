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2B3" w:rsidRPr="00D34CFB" w:rsidRDefault="000632B3" w:rsidP="000632B3">
      <w:pPr>
        <w:spacing w:line="240" w:lineRule="auto"/>
        <w:jc w:val="center"/>
        <w:rPr>
          <w:rFonts w:ascii="Times New Roman" w:hAnsi="Times New Roman" w:cs="Times New Roman"/>
          <w:b/>
          <w:color w:val="auto"/>
          <w:sz w:val="24"/>
          <w:szCs w:val="24"/>
        </w:rPr>
      </w:pPr>
    </w:p>
    <w:p w:rsidR="000632B3" w:rsidRPr="000632B3" w:rsidRDefault="000632B3" w:rsidP="000632B3">
      <w:pPr>
        <w:spacing w:line="240" w:lineRule="auto"/>
        <w:jc w:val="center"/>
        <w:rPr>
          <w:rFonts w:ascii="Times New Roman" w:hAnsi="Times New Roman" w:cs="Times New Roman"/>
          <w:b/>
          <w:color w:val="auto"/>
          <w:sz w:val="24"/>
          <w:szCs w:val="24"/>
          <w:lang w:val="es-MX"/>
        </w:rPr>
      </w:pPr>
      <w:r w:rsidRPr="000632B3">
        <w:rPr>
          <w:rFonts w:ascii="Times New Roman" w:hAnsi="Times New Roman" w:cs="Times New Roman"/>
          <w:b/>
          <w:color w:val="auto"/>
          <w:sz w:val="24"/>
          <w:szCs w:val="24"/>
          <w:lang w:val="es-MX"/>
        </w:rPr>
        <w:t>ENCUESTA PARA ENTENDER LA PERCEPCION DE LA COMUNIDAD SOBRE ZONAS DE NO PESCA</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32B3" w:rsidRPr="007253C1" w:rsidTr="005E2661">
        <w:tc>
          <w:tcPr>
            <w:tcW w:w="9360" w:type="dxa"/>
            <w:tcMar>
              <w:top w:w="100" w:type="dxa"/>
              <w:left w:w="100" w:type="dxa"/>
              <w:bottom w:w="100" w:type="dxa"/>
              <w:right w:w="100" w:type="dxa"/>
            </w:tcMar>
          </w:tcPr>
          <w:p w:rsidR="000632B3" w:rsidRPr="000632B3" w:rsidRDefault="000632B3" w:rsidP="005E2661">
            <w:pPr>
              <w:spacing w:line="240" w:lineRule="auto"/>
              <w:rPr>
                <w:rFonts w:ascii="Times New Roman" w:hAnsi="Times New Roman" w:cs="Times New Roman"/>
                <w:color w:val="auto"/>
                <w:lang w:val="es-ES"/>
              </w:rPr>
            </w:pPr>
            <w:r w:rsidRPr="000632B3">
              <w:rPr>
                <w:rFonts w:ascii="Times New Roman" w:hAnsi="Times New Roman" w:cs="Times New Roman"/>
                <w:color w:val="auto"/>
                <w:lang w:val="es-ES"/>
              </w:rPr>
              <w:t xml:space="preserve">Esta investigación está siendo realizada por </w:t>
            </w:r>
            <w:proofErr w:type="spellStart"/>
            <w:r w:rsidRPr="000632B3">
              <w:rPr>
                <w:rFonts w:ascii="Times New Roman" w:hAnsi="Times New Roman" w:cs="Times New Roman"/>
                <w:color w:val="auto"/>
                <w:lang w:val="es-ES"/>
              </w:rPr>
              <w:t>TURFeffect</w:t>
            </w:r>
            <w:proofErr w:type="spellEnd"/>
            <w:r w:rsidRPr="000632B3">
              <w:rPr>
                <w:rFonts w:ascii="Times New Roman" w:hAnsi="Times New Roman" w:cs="Times New Roman"/>
                <w:color w:val="auto"/>
                <w:lang w:val="es-ES"/>
              </w:rPr>
              <w:t xml:space="preserve">, un grupo de estudiantes de maestría de Ciencias Ambientales y Manejo la Escuela </w:t>
            </w:r>
            <w:proofErr w:type="spellStart"/>
            <w:r w:rsidRPr="000632B3">
              <w:rPr>
                <w:rFonts w:ascii="Times New Roman" w:hAnsi="Times New Roman" w:cs="Times New Roman"/>
                <w:color w:val="auto"/>
                <w:lang w:val="es-ES"/>
              </w:rPr>
              <w:t>Bren</w:t>
            </w:r>
            <w:proofErr w:type="spellEnd"/>
            <w:r w:rsidRPr="000632B3">
              <w:rPr>
                <w:rFonts w:ascii="Times New Roman" w:hAnsi="Times New Roman" w:cs="Times New Roman"/>
                <w:color w:val="auto"/>
                <w:lang w:val="es-ES"/>
              </w:rPr>
              <w:t xml:space="preserve"> en la Universidad de California, Sana Bárbara, ubicada en Estados Unidos de América. </w:t>
            </w:r>
          </w:p>
          <w:p w:rsidR="000632B3" w:rsidRPr="000632B3" w:rsidRDefault="000632B3" w:rsidP="005E2661">
            <w:pPr>
              <w:spacing w:line="240" w:lineRule="auto"/>
              <w:rPr>
                <w:rFonts w:ascii="Times New Roman" w:hAnsi="Times New Roman" w:cs="Times New Roman"/>
                <w:color w:val="auto"/>
                <w:lang w:val="es-ES"/>
              </w:rPr>
            </w:pPr>
            <w:r w:rsidRPr="000632B3">
              <w:rPr>
                <w:rFonts w:ascii="Times New Roman" w:hAnsi="Times New Roman" w:cs="Times New Roman"/>
                <w:color w:val="auto"/>
                <w:lang w:val="es-ES"/>
              </w:rPr>
              <w:t xml:space="preserve">El grupo está trabajando con Comunidad y Biodiversidad A.C. (COBI) para crear un marco de referencia/sistema para evaluar cuan exitosas son las zonas de no pesca en México. El propósito de esta encuesta es llenar vacíos de información sobre las comunidades con las que COBI ha venido trabajando los últimos 15 años. Esta información será usada para realizar análisis de muestras/un muestreo sobre indicadores seleccionados para medir cambios en el medio ambiente, la economía y las estructuras sociales después de la implementación de las zonas de no pesca. </w:t>
            </w:r>
          </w:p>
          <w:p w:rsidR="000632B3" w:rsidRPr="000632B3" w:rsidRDefault="000632B3" w:rsidP="005E2661">
            <w:pPr>
              <w:spacing w:line="240" w:lineRule="auto"/>
              <w:rPr>
                <w:rFonts w:ascii="Times New Roman" w:hAnsi="Times New Roman" w:cs="Times New Roman"/>
                <w:color w:val="auto"/>
                <w:lang w:val="es-ES"/>
              </w:rPr>
            </w:pPr>
            <w:r w:rsidRPr="000632B3">
              <w:rPr>
                <w:rFonts w:ascii="Times New Roman" w:hAnsi="Times New Roman" w:cs="Times New Roman"/>
                <w:color w:val="auto"/>
                <w:lang w:val="es-ES"/>
              </w:rPr>
              <w:t>La participación en esta encuesta es voluntaria y el entrevistado puede negarse a participar o retirarse de la entrevista en cualquier momento y sin ningún tipo de penalización.</w:t>
            </w:r>
          </w:p>
        </w:tc>
      </w:tr>
    </w:tbl>
    <w:p w:rsidR="000632B3" w:rsidRDefault="000632B3" w:rsidP="000632B3">
      <w:pPr>
        <w:spacing w:after="120" w:line="240" w:lineRule="auto"/>
        <w:jc w:val="both"/>
        <w:rPr>
          <w:rFonts w:ascii="Times New Roman" w:hAnsi="Times New Roman" w:cs="Times New Roman"/>
          <w:b/>
          <w:color w:val="auto"/>
          <w:lang w:val="es-ES"/>
        </w:rPr>
      </w:pPr>
    </w:p>
    <w:p w:rsidR="000632B3" w:rsidRPr="000632B3" w:rsidRDefault="000632B3" w:rsidP="000632B3">
      <w:pPr>
        <w:spacing w:after="120" w:line="240" w:lineRule="auto"/>
        <w:jc w:val="both"/>
        <w:rPr>
          <w:rFonts w:ascii="Times New Roman" w:hAnsi="Times New Roman" w:cs="Times New Roman"/>
          <w:b/>
          <w:color w:val="auto"/>
          <w:lang w:val="es-ES"/>
        </w:rPr>
      </w:pPr>
      <w:r w:rsidRPr="000632B3">
        <w:rPr>
          <w:rFonts w:ascii="Times New Roman" w:hAnsi="Times New Roman" w:cs="Times New Roman"/>
          <w:b/>
          <w:color w:val="auto"/>
          <w:lang w:val="es-ES"/>
        </w:rPr>
        <w:t xml:space="preserve">Entrevistador: </w:t>
      </w:r>
      <w:r>
        <w:rPr>
          <w:rFonts w:ascii="Times New Roman" w:hAnsi="Times New Roman" w:cs="Times New Roman"/>
          <w:b/>
          <w:color w:val="auto"/>
          <w:lang w:val="es-ES"/>
        </w:rPr>
        <w:tab/>
      </w:r>
      <w:r>
        <w:rPr>
          <w:rFonts w:ascii="Times New Roman" w:hAnsi="Times New Roman" w:cs="Times New Roman"/>
          <w:b/>
          <w:color w:val="auto"/>
          <w:lang w:val="es-ES"/>
        </w:rPr>
        <w:tab/>
      </w:r>
      <w:r>
        <w:rPr>
          <w:rFonts w:ascii="Times New Roman" w:hAnsi="Times New Roman" w:cs="Times New Roman"/>
          <w:b/>
          <w:color w:val="auto"/>
          <w:lang w:val="es-ES"/>
        </w:rPr>
        <w:tab/>
      </w:r>
      <w:r>
        <w:rPr>
          <w:rFonts w:ascii="Times New Roman" w:hAnsi="Times New Roman" w:cs="Times New Roman"/>
          <w:b/>
          <w:color w:val="auto"/>
          <w:lang w:val="es-ES"/>
        </w:rPr>
        <w:tab/>
      </w:r>
      <w:r>
        <w:rPr>
          <w:rFonts w:ascii="Times New Roman" w:hAnsi="Times New Roman" w:cs="Times New Roman"/>
          <w:b/>
          <w:color w:val="auto"/>
          <w:lang w:val="es-ES"/>
        </w:rPr>
        <w:tab/>
      </w:r>
      <w:r>
        <w:rPr>
          <w:rFonts w:ascii="Times New Roman" w:hAnsi="Times New Roman" w:cs="Times New Roman"/>
          <w:b/>
          <w:color w:val="auto"/>
          <w:lang w:val="es-ES"/>
        </w:rPr>
        <w:tab/>
      </w:r>
      <w:r>
        <w:rPr>
          <w:rFonts w:ascii="Times New Roman" w:hAnsi="Times New Roman" w:cs="Times New Roman"/>
          <w:b/>
          <w:color w:val="auto"/>
          <w:lang w:val="es-ES"/>
        </w:rPr>
        <w:tab/>
      </w:r>
      <w:r>
        <w:rPr>
          <w:rFonts w:ascii="Times New Roman" w:hAnsi="Times New Roman" w:cs="Times New Roman"/>
          <w:b/>
          <w:color w:val="auto"/>
          <w:lang w:val="es-ES"/>
        </w:rPr>
        <w:tab/>
      </w:r>
      <w:r w:rsidRPr="000632B3">
        <w:rPr>
          <w:rFonts w:ascii="Times New Roman" w:hAnsi="Times New Roman" w:cs="Times New Roman"/>
          <w:b/>
          <w:color w:val="auto"/>
          <w:lang w:val="es-ES"/>
        </w:rPr>
        <w:t>Fecha:</w:t>
      </w:r>
    </w:p>
    <w:p w:rsidR="000632B3" w:rsidRPr="000632B3" w:rsidRDefault="000632B3" w:rsidP="000632B3">
      <w:pPr>
        <w:spacing w:after="120" w:line="240" w:lineRule="auto"/>
        <w:jc w:val="both"/>
        <w:rPr>
          <w:rFonts w:ascii="Times New Roman" w:hAnsi="Times New Roman" w:cs="Times New Roman"/>
          <w:b/>
          <w:color w:val="auto"/>
          <w:lang w:val="es-ES"/>
        </w:rPr>
      </w:pPr>
      <w:r w:rsidRPr="000632B3">
        <w:rPr>
          <w:rFonts w:ascii="Times New Roman" w:hAnsi="Times New Roman" w:cs="Times New Roman"/>
          <w:b/>
          <w:color w:val="auto"/>
          <w:lang w:val="es-ES"/>
        </w:rPr>
        <w:t>Nombre de la comunidad:</w:t>
      </w:r>
    </w:p>
    <w:p w:rsidR="000632B3" w:rsidRPr="000632B3" w:rsidRDefault="000632B3" w:rsidP="000632B3">
      <w:pPr>
        <w:spacing w:after="120" w:line="240" w:lineRule="auto"/>
        <w:jc w:val="center"/>
        <w:rPr>
          <w:rFonts w:ascii="Times New Roman" w:hAnsi="Times New Roman" w:cs="Times New Roman"/>
          <w:color w:val="auto"/>
          <w:lang w:val="es-ES"/>
        </w:rPr>
      </w:pPr>
      <w:r w:rsidRPr="000632B3">
        <w:rPr>
          <w:rFonts w:ascii="Times New Roman" w:hAnsi="Times New Roman" w:cs="Times New Roman"/>
          <w:b/>
          <w:color w:val="auto"/>
          <w:sz w:val="24"/>
          <w:szCs w:val="24"/>
          <w:lang w:val="es-ES"/>
        </w:rPr>
        <w:t>SECCION 1</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32B3" w:rsidRPr="007253C1" w:rsidTr="005E2661">
        <w:tc>
          <w:tcPr>
            <w:tcW w:w="9360" w:type="dxa"/>
            <w:tcMar>
              <w:top w:w="100" w:type="dxa"/>
              <w:left w:w="100" w:type="dxa"/>
              <w:bottom w:w="100" w:type="dxa"/>
              <w:right w:w="100" w:type="dxa"/>
            </w:tcMar>
          </w:tcPr>
          <w:p w:rsidR="000632B3" w:rsidRPr="000632B3" w:rsidRDefault="000632B3" w:rsidP="005E2661">
            <w:pPr>
              <w:spacing w:after="0" w:line="240" w:lineRule="auto"/>
              <w:jc w:val="center"/>
              <w:rPr>
                <w:rFonts w:ascii="Times New Roman" w:hAnsi="Times New Roman" w:cs="Times New Roman"/>
                <w:i/>
                <w:color w:val="auto"/>
                <w:sz w:val="20"/>
                <w:szCs w:val="20"/>
                <w:lang w:val="es-ES"/>
              </w:rPr>
            </w:pPr>
            <w:r w:rsidRPr="00483872">
              <w:rPr>
                <w:rFonts w:ascii="Times New Roman" w:hAnsi="Times New Roman" w:cs="Times New Roman"/>
                <w:i/>
                <w:color w:val="auto"/>
                <w:szCs w:val="20"/>
                <w:lang w:val="es-ES"/>
              </w:rPr>
              <w:t>Las siguientes preguntas están enfocadas en la información demográfica</w:t>
            </w:r>
            <w:r w:rsidR="00483872">
              <w:rPr>
                <w:rFonts w:ascii="Times New Roman" w:hAnsi="Times New Roman" w:cs="Times New Roman"/>
                <w:i/>
                <w:color w:val="auto"/>
                <w:szCs w:val="20"/>
                <w:lang w:val="es-ES"/>
              </w:rPr>
              <w:t>.</w:t>
            </w:r>
          </w:p>
        </w:tc>
      </w:tr>
    </w:tbl>
    <w:p w:rsidR="000632B3" w:rsidRPr="000632B3" w:rsidRDefault="000632B3" w:rsidP="000632B3">
      <w:pPr>
        <w:pStyle w:val="ListParagraph"/>
        <w:spacing w:after="120" w:line="240" w:lineRule="auto"/>
        <w:ind w:left="360"/>
        <w:rPr>
          <w:rFonts w:ascii="Times New Roman" w:hAnsi="Times New Roman" w:cs="Times New Roman"/>
          <w:color w:val="auto"/>
          <w:lang w:val="es-MX"/>
        </w:rPr>
      </w:pPr>
    </w:p>
    <w:p w:rsidR="000632B3" w:rsidRDefault="000632B3" w:rsidP="00D44F2E">
      <w:pPr>
        <w:spacing w:after="120" w:line="240" w:lineRule="auto"/>
        <w:rPr>
          <w:rFonts w:ascii="Times New Roman" w:hAnsi="Times New Roman" w:cs="Times New Roman"/>
          <w:b/>
          <w:color w:val="auto"/>
          <w:lang w:val="es-MX"/>
        </w:rPr>
      </w:pPr>
      <w:r w:rsidRPr="00D44F2E">
        <w:rPr>
          <w:rFonts w:ascii="Times New Roman" w:hAnsi="Times New Roman" w:cs="Times New Roman"/>
          <w:b/>
          <w:color w:val="auto"/>
          <w:lang w:val="es-MX"/>
        </w:rPr>
        <w:t>Entrevistado:</w:t>
      </w:r>
      <w:r w:rsidRPr="00D44F2E">
        <w:rPr>
          <w:rFonts w:ascii="Times New Roman" w:hAnsi="Times New Roman" w:cs="Times New Roman"/>
          <w:b/>
          <w:color w:val="auto"/>
          <w:lang w:val="es-MX"/>
        </w:rPr>
        <w:tab/>
      </w:r>
      <w:r w:rsidR="00D44F2E">
        <w:rPr>
          <w:rFonts w:ascii="Times New Roman" w:hAnsi="Times New Roman" w:cs="Times New Roman"/>
          <w:b/>
          <w:color w:val="auto"/>
          <w:lang w:val="es-MX"/>
        </w:rPr>
        <w:tab/>
      </w:r>
      <w:r w:rsidR="00D44F2E">
        <w:rPr>
          <w:rFonts w:ascii="Times New Roman" w:hAnsi="Times New Roman" w:cs="Times New Roman"/>
          <w:b/>
          <w:color w:val="auto"/>
          <w:lang w:val="es-MX"/>
        </w:rPr>
        <w:tab/>
      </w:r>
      <w:r w:rsidR="00D44F2E">
        <w:rPr>
          <w:rFonts w:ascii="Times New Roman" w:hAnsi="Times New Roman" w:cs="Times New Roman"/>
          <w:b/>
          <w:color w:val="auto"/>
          <w:lang w:val="es-MX"/>
        </w:rPr>
        <w:tab/>
      </w:r>
      <w:r w:rsidR="00D44F2E">
        <w:rPr>
          <w:rFonts w:ascii="Times New Roman" w:hAnsi="Times New Roman" w:cs="Times New Roman"/>
          <w:b/>
          <w:color w:val="auto"/>
          <w:lang w:val="es-MX"/>
        </w:rPr>
        <w:tab/>
      </w:r>
      <w:r w:rsidR="00D44F2E">
        <w:rPr>
          <w:rFonts w:ascii="Times New Roman" w:hAnsi="Times New Roman" w:cs="Times New Roman"/>
          <w:b/>
          <w:color w:val="auto"/>
          <w:lang w:val="es-MX"/>
        </w:rPr>
        <w:tab/>
        <w:t xml:space="preserve">Genero:  </w:t>
      </w:r>
      <w:r w:rsidR="00D44F2E">
        <w:rPr>
          <w:rFonts w:ascii="Times New Roman" w:hAnsi="Times New Roman" w:cs="Times New Roman"/>
          <w:b/>
          <w:color w:val="auto"/>
          <w:lang w:val="es-MX"/>
        </w:rPr>
        <w:tab/>
      </w:r>
      <w:r w:rsidR="00D44F2E">
        <w:rPr>
          <w:rFonts w:ascii="Times New Roman" w:hAnsi="Times New Roman" w:cs="Times New Roman"/>
          <w:b/>
          <w:color w:val="auto"/>
          <w:lang w:val="es-MX"/>
        </w:rPr>
        <w:tab/>
        <w:t>Edad:</w:t>
      </w:r>
    </w:p>
    <w:p w:rsidR="00D44F2E" w:rsidRPr="00D44F2E" w:rsidRDefault="00D44F2E" w:rsidP="00D44F2E">
      <w:pPr>
        <w:spacing w:after="120" w:line="240" w:lineRule="auto"/>
        <w:rPr>
          <w:rFonts w:ascii="Times New Roman" w:hAnsi="Times New Roman" w:cs="Times New Roman"/>
          <w:b/>
          <w:color w:val="auto"/>
          <w:lang w:val="es-MX"/>
        </w:rPr>
      </w:pPr>
      <w:r w:rsidRPr="00D44F2E">
        <w:rPr>
          <w:rFonts w:ascii="Times New Roman" w:hAnsi="Times New Roman" w:cs="Times New Roman"/>
          <w:b/>
          <w:color w:val="auto"/>
          <w:lang w:val="es-ES"/>
        </w:rPr>
        <w:t>¿Cuántos años ha vivido en esta comunidad?</w:t>
      </w:r>
    </w:p>
    <w:p w:rsidR="00D44F2E" w:rsidRPr="00D44F2E" w:rsidRDefault="00D44F2E" w:rsidP="00D44F2E">
      <w:pPr>
        <w:spacing w:after="0" w:line="240" w:lineRule="auto"/>
        <w:rPr>
          <w:rFonts w:ascii="Times New Roman" w:hAnsi="Times New Roman" w:cs="Times New Roman"/>
          <w:color w:val="auto"/>
          <w:lang w:val="es-ES"/>
        </w:rPr>
      </w:pPr>
      <w:r w:rsidRPr="00D44F2E">
        <w:rPr>
          <w:rFonts w:ascii="Times New Roman" w:hAnsi="Times New Roman" w:cs="Times New Roman"/>
          <w:b/>
          <w:color w:val="auto"/>
          <w:lang w:val="es-ES"/>
        </w:rPr>
        <w:t>Nivel de educación:</w:t>
      </w:r>
      <w:r w:rsidRPr="00D44F2E">
        <w:rPr>
          <w:rFonts w:ascii="Times New Roman" w:hAnsi="Times New Roman" w:cs="Times New Roman"/>
          <w:color w:val="auto"/>
          <w:lang w:val="es-ES"/>
        </w:rPr>
        <w:t xml:space="preserve"> </w:t>
      </w:r>
      <w:r>
        <w:rPr>
          <w:rFonts w:ascii="Times New Roman" w:hAnsi="Times New Roman" w:cs="Times New Roman"/>
          <w:color w:val="auto"/>
          <w:lang w:val="es-ES"/>
        </w:rPr>
        <w:tab/>
      </w:r>
      <w:r>
        <w:rPr>
          <w:rFonts w:ascii="Times New Roman" w:hAnsi="Times New Roman" w:cs="Times New Roman"/>
          <w:color w:val="auto"/>
          <w:lang w:val="es-ES"/>
        </w:rPr>
        <w:tab/>
      </w:r>
      <w:r>
        <w:rPr>
          <w:rFonts w:ascii="Times New Roman" w:hAnsi="Times New Roman" w:cs="Times New Roman"/>
          <w:color w:val="auto"/>
          <w:lang w:val="es-ES"/>
        </w:rPr>
        <w:tab/>
      </w:r>
      <w:r>
        <w:rPr>
          <w:rFonts w:ascii="Times New Roman" w:hAnsi="Times New Roman" w:cs="Times New Roman"/>
          <w:color w:val="auto"/>
          <w:lang w:val="es-ES"/>
        </w:rPr>
        <w:tab/>
      </w:r>
      <w:r>
        <w:rPr>
          <w:rFonts w:ascii="Times New Roman" w:hAnsi="Times New Roman" w:cs="Times New Roman"/>
          <w:color w:val="auto"/>
          <w:lang w:val="es-ES"/>
        </w:rPr>
        <w:tab/>
      </w:r>
      <w:r w:rsidRPr="00D44F2E">
        <w:rPr>
          <w:rFonts w:ascii="Times New Roman" w:hAnsi="Times New Roman" w:cs="Times New Roman"/>
          <w:b/>
          <w:color w:val="auto"/>
          <w:lang w:val="es-ES"/>
        </w:rPr>
        <w:t>Titulo/Ocupación:</w:t>
      </w:r>
      <w:r w:rsidRPr="00D44F2E">
        <w:rPr>
          <w:rFonts w:ascii="Times New Roman" w:hAnsi="Times New Roman" w:cs="Times New Roman"/>
          <w:color w:val="auto"/>
          <w:lang w:val="es-ES"/>
        </w:rPr>
        <w:t xml:space="preserve"> </w:t>
      </w:r>
    </w:p>
    <w:p w:rsidR="00D44F2E" w:rsidRPr="000632B3" w:rsidRDefault="009C7DDC" w:rsidP="00D44F2E">
      <w:pPr>
        <w:spacing w:after="0" w:line="240" w:lineRule="auto"/>
        <w:ind w:left="255"/>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D44F2E" w:rsidRPr="000632B3">
        <w:rPr>
          <w:rFonts w:ascii="Times New Roman" w:hAnsi="Times New Roman" w:cs="Times New Roman"/>
          <w:color w:val="auto"/>
          <w:lang w:val="es-ES"/>
        </w:rPr>
        <w:t>No educación formal</w:t>
      </w:r>
    </w:p>
    <w:p w:rsidR="00D44F2E" w:rsidRPr="000632B3" w:rsidRDefault="009C7DDC" w:rsidP="00D44F2E">
      <w:pPr>
        <w:spacing w:after="0" w:line="240" w:lineRule="auto"/>
        <w:ind w:left="255"/>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D44F2E" w:rsidRPr="000632B3">
        <w:rPr>
          <w:rFonts w:ascii="Times New Roman" w:hAnsi="Times New Roman" w:cs="Times New Roman"/>
          <w:color w:val="auto"/>
          <w:lang w:val="es-ES"/>
        </w:rPr>
        <w:t>Escuela primaria</w:t>
      </w:r>
    </w:p>
    <w:p w:rsidR="00D44F2E" w:rsidRPr="000632B3" w:rsidRDefault="009C7DDC" w:rsidP="00D44F2E">
      <w:pPr>
        <w:spacing w:after="0" w:line="240" w:lineRule="auto"/>
        <w:ind w:left="255"/>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D44F2E" w:rsidRPr="000632B3">
        <w:rPr>
          <w:rFonts w:ascii="Times New Roman" w:hAnsi="Times New Roman" w:cs="Times New Roman"/>
          <w:color w:val="auto"/>
          <w:lang w:val="es-ES"/>
        </w:rPr>
        <w:t>Escuela secundaria</w:t>
      </w:r>
    </w:p>
    <w:p w:rsidR="00D44F2E" w:rsidRPr="000632B3" w:rsidRDefault="009C7DDC" w:rsidP="00D44F2E">
      <w:pPr>
        <w:spacing w:after="0" w:line="240" w:lineRule="auto"/>
        <w:ind w:left="255"/>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D44F2E" w:rsidRPr="000632B3">
        <w:rPr>
          <w:rFonts w:ascii="Times New Roman" w:hAnsi="Times New Roman" w:cs="Times New Roman"/>
          <w:color w:val="auto"/>
          <w:lang w:val="es-ES"/>
        </w:rPr>
        <w:t>Preparatoria</w:t>
      </w:r>
    </w:p>
    <w:p w:rsidR="00D44F2E" w:rsidRPr="000632B3" w:rsidRDefault="009C7DDC" w:rsidP="00D44F2E">
      <w:pPr>
        <w:spacing w:after="0" w:line="240" w:lineRule="auto"/>
        <w:ind w:left="255"/>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D44F2E" w:rsidRPr="000632B3">
        <w:rPr>
          <w:rFonts w:ascii="Times New Roman" w:hAnsi="Times New Roman" w:cs="Times New Roman"/>
          <w:color w:val="auto"/>
          <w:lang w:val="es-ES"/>
        </w:rPr>
        <w:t>Bachillerato</w:t>
      </w:r>
    </w:p>
    <w:p w:rsidR="00D44F2E" w:rsidRPr="000632B3" w:rsidRDefault="009C7DDC" w:rsidP="00D44F2E">
      <w:pPr>
        <w:spacing w:after="0" w:line="240" w:lineRule="auto"/>
        <w:ind w:left="255"/>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D44F2E" w:rsidRPr="000632B3">
        <w:rPr>
          <w:rFonts w:ascii="Times New Roman" w:hAnsi="Times New Roman" w:cs="Times New Roman"/>
          <w:color w:val="auto"/>
          <w:lang w:val="es-ES"/>
        </w:rPr>
        <w:t>Otro</w:t>
      </w:r>
    </w:p>
    <w:p w:rsidR="00D44F2E" w:rsidRPr="000632B3" w:rsidRDefault="00D44F2E" w:rsidP="00D44F2E">
      <w:pPr>
        <w:spacing w:after="0" w:line="240" w:lineRule="auto"/>
        <w:rPr>
          <w:rFonts w:ascii="Times New Roman" w:hAnsi="Times New Roman" w:cs="Times New Roman"/>
          <w:color w:val="auto"/>
          <w:lang w:val="es-ES"/>
        </w:rPr>
      </w:pPr>
    </w:p>
    <w:p w:rsidR="000632B3" w:rsidRDefault="00D44F2E" w:rsidP="000632B3">
      <w:pPr>
        <w:spacing w:after="120" w:line="240" w:lineRule="auto"/>
        <w:jc w:val="both"/>
        <w:rPr>
          <w:rFonts w:ascii="Times New Roman" w:hAnsi="Times New Roman" w:cs="Times New Roman"/>
          <w:i/>
          <w:color w:val="auto"/>
          <w:lang w:val="es-419"/>
        </w:rPr>
      </w:pPr>
      <w:r w:rsidRPr="00D44F2E">
        <w:rPr>
          <w:rFonts w:ascii="Times New Roman" w:hAnsi="Times New Roman" w:cs="Times New Roman"/>
          <w:i/>
          <w:color w:val="auto"/>
          <w:lang w:val="es-419"/>
        </w:rPr>
        <w:t>Si su ocupación está relacionada con la pesquería, por favor responda las siguientes preguntas:</w:t>
      </w:r>
    </w:p>
    <w:p w:rsidR="00D44F2E" w:rsidRPr="00D44F2E" w:rsidRDefault="005D6FB8" w:rsidP="00D44F2E">
      <w:pPr>
        <w:spacing w:after="120" w:line="240" w:lineRule="auto"/>
        <w:rPr>
          <w:rFonts w:ascii="Times New Roman" w:hAnsi="Times New Roman" w:cs="Times New Roman"/>
          <w:b/>
          <w:color w:val="auto"/>
          <w:lang w:val="es-MX"/>
        </w:rPr>
      </w:pPr>
      <w:r>
        <w:rPr>
          <w:rFonts w:ascii="Times New Roman" w:hAnsi="Times New Roman" w:cs="Times New Roman"/>
          <w:b/>
          <w:color w:val="auto"/>
          <w:lang w:val="es-ES"/>
        </w:rPr>
        <w:t>¿Por c</w:t>
      </w:r>
      <w:r w:rsidR="00D44F2E" w:rsidRPr="00D44F2E">
        <w:rPr>
          <w:rFonts w:ascii="Times New Roman" w:hAnsi="Times New Roman" w:cs="Times New Roman"/>
          <w:b/>
          <w:color w:val="auto"/>
          <w:lang w:val="es-ES"/>
        </w:rPr>
        <w:t xml:space="preserve">uántos años ha </w:t>
      </w:r>
      <w:r>
        <w:rPr>
          <w:rFonts w:ascii="Times New Roman" w:hAnsi="Times New Roman" w:cs="Times New Roman"/>
          <w:b/>
          <w:color w:val="auto"/>
          <w:lang w:val="es-ES"/>
        </w:rPr>
        <w:t>tenido este trabajo</w:t>
      </w:r>
      <w:r w:rsidR="00D44F2E" w:rsidRPr="00D44F2E">
        <w:rPr>
          <w:rFonts w:ascii="Times New Roman" w:hAnsi="Times New Roman" w:cs="Times New Roman"/>
          <w:b/>
          <w:color w:val="auto"/>
          <w:lang w:val="es-ES"/>
        </w:rPr>
        <w:t>?</w:t>
      </w:r>
    </w:p>
    <w:p w:rsidR="00D44F2E" w:rsidRPr="00D44F2E" w:rsidRDefault="00D44F2E" w:rsidP="000632B3">
      <w:pPr>
        <w:spacing w:after="120" w:line="240" w:lineRule="auto"/>
        <w:jc w:val="both"/>
        <w:rPr>
          <w:rFonts w:ascii="Times New Roman" w:hAnsi="Times New Roman" w:cs="Times New Roman"/>
          <w:color w:val="auto"/>
          <w:lang w:val="es-MX"/>
        </w:rPr>
      </w:pPr>
    </w:p>
    <w:p w:rsidR="000632B3" w:rsidRPr="005D6FB8" w:rsidRDefault="005D6FB8" w:rsidP="000632B3">
      <w:pPr>
        <w:spacing w:after="120" w:line="240" w:lineRule="auto"/>
        <w:jc w:val="both"/>
        <w:rPr>
          <w:rFonts w:ascii="Times New Roman" w:hAnsi="Times New Roman" w:cs="Times New Roman"/>
          <w:b/>
          <w:color w:val="auto"/>
          <w:lang w:val="es-ES"/>
        </w:rPr>
      </w:pPr>
      <w:r w:rsidRPr="005D6FB8">
        <w:rPr>
          <w:rFonts w:ascii="Times New Roman" w:hAnsi="Times New Roman" w:cs="Times New Roman"/>
          <w:b/>
          <w:color w:val="auto"/>
          <w:lang w:val="es-ES"/>
        </w:rPr>
        <w:t>¿Con que frecuencia trabaja?</w:t>
      </w:r>
    </w:p>
    <w:p w:rsidR="000632B3" w:rsidRPr="000632B3" w:rsidRDefault="000632B3" w:rsidP="000632B3">
      <w:pPr>
        <w:spacing w:after="120" w:line="240" w:lineRule="auto"/>
        <w:jc w:val="both"/>
        <w:rPr>
          <w:rFonts w:ascii="Times New Roman" w:hAnsi="Times New Roman" w:cs="Times New Roman"/>
          <w:b/>
          <w:color w:val="auto"/>
          <w:lang w:val="es-ES"/>
        </w:rPr>
      </w:pPr>
    </w:p>
    <w:p w:rsidR="000632B3" w:rsidRPr="000632B3" w:rsidRDefault="000632B3" w:rsidP="000632B3">
      <w:pPr>
        <w:spacing w:after="120" w:line="240" w:lineRule="auto"/>
        <w:jc w:val="both"/>
        <w:rPr>
          <w:rFonts w:ascii="Times New Roman" w:hAnsi="Times New Roman" w:cs="Times New Roman"/>
          <w:color w:val="auto"/>
          <w:lang w:val="es-MX"/>
        </w:rPr>
      </w:pPr>
    </w:p>
    <w:p w:rsidR="005D6FB8" w:rsidRDefault="005D6FB8" w:rsidP="000632B3">
      <w:pPr>
        <w:spacing w:after="120" w:line="240" w:lineRule="auto"/>
        <w:jc w:val="center"/>
        <w:rPr>
          <w:rFonts w:ascii="Times New Roman" w:hAnsi="Times New Roman" w:cs="Times New Roman"/>
          <w:b/>
          <w:color w:val="auto"/>
          <w:sz w:val="24"/>
          <w:szCs w:val="24"/>
          <w:lang w:val="es-ES"/>
        </w:rPr>
      </w:pPr>
    </w:p>
    <w:p w:rsidR="005D6FB8" w:rsidRDefault="005D6FB8" w:rsidP="000632B3">
      <w:pPr>
        <w:spacing w:after="120" w:line="240" w:lineRule="auto"/>
        <w:jc w:val="center"/>
        <w:rPr>
          <w:rFonts w:ascii="Times New Roman" w:hAnsi="Times New Roman" w:cs="Times New Roman"/>
          <w:b/>
          <w:color w:val="auto"/>
          <w:sz w:val="24"/>
          <w:szCs w:val="24"/>
          <w:lang w:val="es-ES"/>
        </w:rPr>
      </w:pPr>
    </w:p>
    <w:p w:rsidR="000632B3" w:rsidRPr="000632B3" w:rsidRDefault="000632B3" w:rsidP="000632B3">
      <w:pPr>
        <w:spacing w:after="120" w:line="240" w:lineRule="auto"/>
        <w:jc w:val="center"/>
        <w:rPr>
          <w:rFonts w:ascii="Times New Roman" w:hAnsi="Times New Roman" w:cs="Times New Roman"/>
          <w:color w:val="auto"/>
          <w:lang w:val="es-ES"/>
        </w:rPr>
      </w:pPr>
      <w:r w:rsidRPr="000632B3">
        <w:rPr>
          <w:rFonts w:ascii="Times New Roman" w:hAnsi="Times New Roman" w:cs="Times New Roman"/>
          <w:b/>
          <w:color w:val="auto"/>
          <w:sz w:val="24"/>
          <w:szCs w:val="24"/>
          <w:lang w:val="es-ES"/>
        </w:rPr>
        <w:lastRenderedPageBreak/>
        <w:t>SECCION 2</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32B3" w:rsidRPr="007253C1" w:rsidTr="005E2661">
        <w:tc>
          <w:tcPr>
            <w:tcW w:w="9360" w:type="dxa"/>
            <w:tcMar>
              <w:top w:w="100" w:type="dxa"/>
              <w:left w:w="100" w:type="dxa"/>
              <w:bottom w:w="100" w:type="dxa"/>
              <w:right w:w="100" w:type="dxa"/>
            </w:tcMar>
          </w:tcPr>
          <w:p w:rsidR="000632B3" w:rsidRPr="000632B3" w:rsidRDefault="000632B3" w:rsidP="005E2661">
            <w:pPr>
              <w:spacing w:after="0" w:line="240" w:lineRule="auto"/>
              <w:jc w:val="center"/>
              <w:rPr>
                <w:rFonts w:ascii="Times New Roman" w:hAnsi="Times New Roman" w:cs="Times New Roman"/>
                <w:i/>
                <w:color w:val="auto"/>
                <w:sz w:val="20"/>
                <w:szCs w:val="20"/>
                <w:lang w:val="es-ES"/>
              </w:rPr>
            </w:pPr>
            <w:r w:rsidRPr="00483872">
              <w:rPr>
                <w:rFonts w:ascii="Times New Roman" w:hAnsi="Times New Roman" w:cs="Times New Roman"/>
                <w:i/>
                <w:color w:val="auto"/>
                <w:szCs w:val="20"/>
                <w:lang w:val="es-ES"/>
              </w:rPr>
              <w:t>Las siguientes preguntas están enfocadas en la estructura de gobernanza e implementación de las zonas de no pesca.</w:t>
            </w:r>
          </w:p>
        </w:tc>
      </w:tr>
    </w:tbl>
    <w:p w:rsidR="000632B3" w:rsidRPr="000632B3" w:rsidRDefault="000632B3" w:rsidP="000632B3">
      <w:pPr>
        <w:spacing w:after="0" w:line="240" w:lineRule="auto"/>
        <w:jc w:val="both"/>
        <w:rPr>
          <w:rFonts w:ascii="Times New Roman" w:hAnsi="Times New Roman" w:cs="Times New Roman"/>
          <w:color w:val="auto"/>
          <w:lang w:val="es-ES"/>
        </w:rPr>
      </w:pPr>
    </w:p>
    <w:p w:rsidR="000632B3" w:rsidRPr="000632B3" w:rsidRDefault="000632B3" w:rsidP="000632B3">
      <w:pPr>
        <w:pStyle w:val="ListParagraph"/>
        <w:numPr>
          <w:ilvl w:val="0"/>
          <w:numId w:val="1"/>
        </w:numPr>
        <w:spacing w:after="0" w:line="240" w:lineRule="auto"/>
        <w:jc w:val="both"/>
        <w:rPr>
          <w:rFonts w:ascii="Times New Roman" w:hAnsi="Times New Roman" w:cs="Times New Roman"/>
          <w:color w:val="auto"/>
          <w:lang w:val="es-ES"/>
        </w:rPr>
      </w:pPr>
      <w:r w:rsidRPr="000632B3">
        <w:rPr>
          <w:rFonts w:ascii="Times New Roman" w:hAnsi="Times New Roman" w:cs="Times New Roman"/>
          <w:color w:val="auto"/>
          <w:lang w:val="es-ES"/>
        </w:rPr>
        <w:t xml:space="preserve">¿Están los Pescadores de esta comunidad organizados? Si es así, ¿cómo? </w:t>
      </w:r>
      <w:r w:rsidR="005D6FB8">
        <w:rPr>
          <w:rFonts w:ascii="Times New Roman" w:hAnsi="Times New Roman" w:cs="Times New Roman"/>
          <w:color w:val="auto"/>
          <w:lang w:val="es-ES"/>
        </w:rPr>
        <w:t>Sele</w:t>
      </w:r>
      <w:r w:rsidR="001D5612">
        <w:rPr>
          <w:rFonts w:ascii="Times New Roman" w:hAnsi="Times New Roman" w:cs="Times New Roman"/>
          <w:color w:val="auto"/>
          <w:lang w:val="es-ES"/>
        </w:rPr>
        <w:t>c</w:t>
      </w:r>
      <w:r w:rsidR="005D6FB8">
        <w:rPr>
          <w:rFonts w:ascii="Times New Roman" w:hAnsi="Times New Roman" w:cs="Times New Roman"/>
          <w:color w:val="auto"/>
          <w:lang w:val="es-ES"/>
        </w:rPr>
        <w:t>cione</w:t>
      </w:r>
      <w:r w:rsidRPr="000632B3">
        <w:rPr>
          <w:rFonts w:ascii="Times New Roman" w:hAnsi="Times New Roman" w:cs="Times New Roman"/>
          <w:color w:val="auto"/>
          <w:lang w:val="es-ES"/>
        </w:rPr>
        <w:t xml:space="preserve"> todas las respuestas que apliquen.</w:t>
      </w:r>
    </w:p>
    <w:p w:rsidR="000632B3" w:rsidRPr="000632B3" w:rsidRDefault="005D6FB8" w:rsidP="005D6FB8">
      <w:pPr>
        <w:spacing w:after="0" w:line="240" w:lineRule="auto"/>
        <w:ind w:firstLine="720"/>
        <w:jc w:val="both"/>
        <w:rPr>
          <w:rFonts w:ascii="Times New Roman" w:hAnsi="Times New Roman" w:cs="Times New Roman"/>
          <w:color w:val="auto"/>
          <w:lang w:val="es-ES"/>
        </w:rPr>
      </w:pPr>
      <w:r w:rsidRPr="007253C1">
        <w:rPr>
          <w:rFonts w:ascii="Times New Roman" w:hAnsi="Times New Roman" w:cs="Times New Roman"/>
          <w:color w:val="auto"/>
          <w:lang w:val="es-419"/>
        </w:rPr>
        <w:t xml:space="preserve">__ </w:t>
      </w:r>
      <w:r w:rsidR="000632B3" w:rsidRPr="000632B3">
        <w:rPr>
          <w:rFonts w:ascii="Times New Roman" w:hAnsi="Times New Roman" w:cs="Times New Roman"/>
          <w:color w:val="auto"/>
          <w:lang w:val="es-ES"/>
        </w:rPr>
        <w:t>Cooperativa</w:t>
      </w:r>
    </w:p>
    <w:p w:rsidR="000632B3" w:rsidRPr="000632B3" w:rsidRDefault="005D6FB8" w:rsidP="005D6FB8">
      <w:pPr>
        <w:spacing w:after="0" w:line="240" w:lineRule="auto"/>
        <w:ind w:firstLine="720"/>
        <w:jc w:val="both"/>
        <w:rPr>
          <w:rFonts w:ascii="Times New Roman" w:hAnsi="Times New Roman" w:cs="Times New Roman"/>
          <w:color w:val="auto"/>
          <w:lang w:val="es-ES"/>
        </w:rPr>
      </w:pPr>
      <w:r w:rsidRPr="007253C1">
        <w:rPr>
          <w:rFonts w:ascii="Times New Roman" w:hAnsi="Times New Roman" w:cs="Times New Roman"/>
          <w:color w:val="auto"/>
          <w:lang w:val="es-419"/>
        </w:rPr>
        <w:t xml:space="preserve">__ </w:t>
      </w:r>
      <w:r w:rsidR="000632B3" w:rsidRPr="000632B3">
        <w:rPr>
          <w:rFonts w:ascii="Times New Roman" w:hAnsi="Times New Roman" w:cs="Times New Roman"/>
          <w:color w:val="auto"/>
          <w:lang w:val="es-ES"/>
        </w:rPr>
        <w:t>Asociación</w:t>
      </w:r>
    </w:p>
    <w:p w:rsidR="000632B3" w:rsidRPr="000632B3" w:rsidRDefault="005D6FB8" w:rsidP="005D6FB8">
      <w:pPr>
        <w:spacing w:after="0" w:line="240" w:lineRule="auto"/>
        <w:ind w:firstLine="720"/>
        <w:jc w:val="both"/>
        <w:rPr>
          <w:rFonts w:ascii="Times New Roman" w:hAnsi="Times New Roman" w:cs="Times New Roman"/>
          <w:color w:val="auto"/>
          <w:lang w:val="es-ES"/>
        </w:rPr>
      </w:pPr>
      <w:r w:rsidRPr="007253C1">
        <w:rPr>
          <w:rFonts w:ascii="Times New Roman" w:hAnsi="Times New Roman" w:cs="Times New Roman"/>
          <w:color w:val="auto"/>
          <w:lang w:val="es-419"/>
        </w:rPr>
        <w:t xml:space="preserve">__ </w:t>
      </w:r>
      <w:r w:rsidR="000632B3" w:rsidRPr="000632B3">
        <w:rPr>
          <w:rFonts w:ascii="Times New Roman" w:hAnsi="Times New Roman" w:cs="Times New Roman"/>
          <w:color w:val="auto"/>
          <w:lang w:val="es-ES"/>
        </w:rPr>
        <w:t>Sindicato</w:t>
      </w:r>
    </w:p>
    <w:p w:rsidR="000632B3" w:rsidRPr="000632B3" w:rsidRDefault="005D6FB8" w:rsidP="005D6FB8">
      <w:pPr>
        <w:spacing w:after="0" w:line="240" w:lineRule="auto"/>
        <w:ind w:firstLine="720"/>
        <w:jc w:val="both"/>
        <w:rPr>
          <w:rFonts w:ascii="Times New Roman" w:hAnsi="Times New Roman" w:cs="Times New Roman"/>
          <w:color w:val="auto"/>
          <w:lang w:val="es-ES"/>
        </w:rPr>
      </w:pPr>
      <w:r w:rsidRPr="007253C1">
        <w:rPr>
          <w:rFonts w:ascii="Times New Roman" w:hAnsi="Times New Roman" w:cs="Times New Roman"/>
          <w:color w:val="auto"/>
          <w:lang w:val="es-419"/>
        </w:rPr>
        <w:t xml:space="preserve">__ </w:t>
      </w:r>
      <w:r w:rsidR="000632B3" w:rsidRPr="000632B3">
        <w:rPr>
          <w:rFonts w:ascii="Times New Roman" w:hAnsi="Times New Roman" w:cs="Times New Roman"/>
          <w:color w:val="auto"/>
          <w:lang w:val="es-ES"/>
        </w:rPr>
        <w:t>Otro. Por favor especifique:</w:t>
      </w:r>
    </w:p>
    <w:p w:rsidR="000632B3" w:rsidRPr="000632B3" w:rsidRDefault="000632B3" w:rsidP="000632B3">
      <w:pPr>
        <w:spacing w:after="0" w:line="240" w:lineRule="auto"/>
        <w:ind w:left="792"/>
        <w:jc w:val="both"/>
        <w:rPr>
          <w:rFonts w:ascii="Times New Roman" w:hAnsi="Times New Roman" w:cs="Times New Roman"/>
          <w:color w:val="auto"/>
          <w:lang w:val="es-MX"/>
        </w:rPr>
      </w:pPr>
    </w:p>
    <w:p w:rsidR="000632B3" w:rsidRPr="000632B3" w:rsidRDefault="005C2452" w:rsidP="000632B3">
      <w:pPr>
        <w:pStyle w:val="ListParagraph"/>
        <w:numPr>
          <w:ilvl w:val="0"/>
          <w:numId w:val="1"/>
        </w:num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MX"/>
        </w:rPr>
        <w:t>¿</w:t>
      </w:r>
      <w:r>
        <w:rPr>
          <w:rFonts w:ascii="Times New Roman" w:hAnsi="Times New Roman" w:cs="Times New Roman"/>
          <w:color w:val="auto"/>
          <w:lang w:val="es-ES"/>
        </w:rPr>
        <w:t>Podría ayudarnos con la siguiente información acerca de las</w:t>
      </w:r>
      <w:r w:rsidR="000632B3" w:rsidRPr="000632B3">
        <w:rPr>
          <w:rFonts w:ascii="Times New Roman" w:hAnsi="Times New Roman" w:cs="Times New Roman"/>
          <w:color w:val="auto"/>
          <w:lang w:val="es-ES"/>
        </w:rPr>
        <w:t xml:space="preserve"> zonas de no </w:t>
      </w:r>
      <w:r>
        <w:rPr>
          <w:rFonts w:ascii="Times New Roman" w:hAnsi="Times New Roman" w:cs="Times New Roman"/>
          <w:color w:val="auto"/>
          <w:lang w:val="es-ES"/>
        </w:rPr>
        <w:t>en esta área?</w:t>
      </w:r>
    </w:p>
    <w:p w:rsidR="000632B3" w:rsidRPr="000632B3" w:rsidRDefault="000632B3" w:rsidP="000632B3">
      <w:pPr>
        <w:spacing w:after="0" w:line="240" w:lineRule="auto"/>
        <w:ind w:left="360"/>
        <w:contextualSpacing/>
        <w:jc w:val="both"/>
        <w:rPr>
          <w:rFonts w:ascii="Times New Roman" w:hAnsi="Times New Roman" w:cs="Times New Roman"/>
          <w:color w:val="auto"/>
          <w:lang w:val="es-ES"/>
        </w:rPr>
      </w:pPr>
    </w:p>
    <w:p w:rsidR="005C2452" w:rsidRDefault="005C2452" w:rsidP="000632B3">
      <w:pPr>
        <w:spacing w:after="0" w:line="240" w:lineRule="auto"/>
        <w:ind w:left="360"/>
        <w:jc w:val="both"/>
        <w:rPr>
          <w:rFonts w:ascii="Times New Roman" w:hAnsi="Times New Roman" w:cs="Times New Roman"/>
          <w:color w:val="auto"/>
          <w:lang w:val="es-ES"/>
        </w:rPr>
      </w:pPr>
    </w:p>
    <w:tbl>
      <w:tblPr>
        <w:tblStyle w:val="TableGrid"/>
        <w:tblW w:w="0" w:type="auto"/>
        <w:tblInd w:w="360" w:type="dxa"/>
        <w:tblLook w:val="04A0" w:firstRow="1" w:lastRow="0" w:firstColumn="1" w:lastColumn="0" w:noHBand="0" w:noVBand="1"/>
      </w:tblPr>
      <w:tblGrid>
        <w:gridCol w:w="2159"/>
        <w:gridCol w:w="1634"/>
        <w:gridCol w:w="3045"/>
        <w:gridCol w:w="2152"/>
      </w:tblGrid>
      <w:tr w:rsidR="005C2452" w:rsidRPr="007253C1" w:rsidTr="005C2452">
        <w:trPr>
          <w:trHeight w:val="512"/>
        </w:trPr>
        <w:tc>
          <w:tcPr>
            <w:tcW w:w="2222" w:type="dxa"/>
            <w:vAlign w:val="center"/>
          </w:tcPr>
          <w:p w:rsidR="005C2452" w:rsidRPr="005C2452" w:rsidRDefault="005C2452" w:rsidP="005E2661">
            <w:pPr>
              <w:contextualSpacing/>
              <w:jc w:val="center"/>
              <w:rPr>
                <w:rFonts w:ascii="Times New Roman" w:hAnsi="Times New Roman" w:cs="Times New Roman"/>
                <w:color w:val="auto"/>
                <w:lang w:val="es-419"/>
              </w:rPr>
            </w:pPr>
            <w:r w:rsidRPr="005C2452">
              <w:rPr>
                <w:rFonts w:ascii="Times New Roman" w:hAnsi="Times New Roman" w:cs="Times New Roman"/>
                <w:color w:val="auto"/>
                <w:lang w:val="es-419"/>
              </w:rPr>
              <w:t>Nombre del área</w:t>
            </w:r>
          </w:p>
        </w:tc>
        <w:tc>
          <w:tcPr>
            <w:tcW w:w="1373" w:type="dxa"/>
            <w:vAlign w:val="center"/>
          </w:tcPr>
          <w:p w:rsidR="005C2452" w:rsidRPr="005C2452" w:rsidRDefault="005C2452" w:rsidP="005E2661">
            <w:pPr>
              <w:contextualSpacing/>
              <w:jc w:val="center"/>
              <w:rPr>
                <w:rFonts w:ascii="Times New Roman" w:hAnsi="Times New Roman" w:cs="Times New Roman"/>
                <w:color w:val="auto"/>
                <w:lang w:val="es-419"/>
              </w:rPr>
            </w:pPr>
            <w:r w:rsidRPr="005C2452">
              <w:rPr>
                <w:rFonts w:ascii="Times New Roman" w:hAnsi="Times New Roman" w:cs="Times New Roman"/>
                <w:color w:val="auto"/>
                <w:lang w:val="es-419"/>
              </w:rPr>
              <w:t>Año de implementación</w:t>
            </w:r>
          </w:p>
        </w:tc>
        <w:tc>
          <w:tcPr>
            <w:tcW w:w="3145" w:type="dxa"/>
            <w:vAlign w:val="center"/>
          </w:tcPr>
          <w:p w:rsidR="005C2452" w:rsidRPr="005C2452" w:rsidRDefault="005C2452" w:rsidP="005E2661">
            <w:pPr>
              <w:contextualSpacing/>
              <w:jc w:val="center"/>
              <w:rPr>
                <w:rFonts w:ascii="Times New Roman" w:hAnsi="Times New Roman" w:cs="Times New Roman"/>
                <w:color w:val="auto"/>
                <w:lang w:val="es-419"/>
              </w:rPr>
            </w:pPr>
            <w:r w:rsidRPr="005C2452">
              <w:rPr>
                <w:rFonts w:ascii="Times New Roman" w:hAnsi="Times New Roman" w:cs="Times New Roman"/>
                <w:color w:val="auto"/>
                <w:lang w:val="es-419"/>
              </w:rPr>
              <w:t>Por qué fue escogida esta ubicación</w:t>
            </w:r>
          </w:p>
        </w:tc>
        <w:tc>
          <w:tcPr>
            <w:tcW w:w="2250" w:type="dxa"/>
            <w:vAlign w:val="center"/>
          </w:tcPr>
          <w:p w:rsidR="005C2452" w:rsidRPr="005C2452" w:rsidRDefault="005C2452" w:rsidP="005E2661">
            <w:pPr>
              <w:contextualSpacing/>
              <w:jc w:val="center"/>
              <w:rPr>
                <w:rFonts w:ascii="Times New Roman" w:hAnsi="Times New Roman" w:cs="Times New Roman"/>
                <w:color w:val="FFF2CC" w:themeColor="accent4" w:themeTint="33"/>
                <w:highlight w:val="yellow"/>
                <w:lang w:val="es-419"/>
              </w:rPr>
            </w:pPr>
          </w:p>
        </w:tc>
      </w:tr>
      <w:tr w:rsidR="005C2452" w:rsidRPr="007253C1" w:rsidTr="005E2661">
        <w:tc>
          <w:tcPr>
            <w:tcW w:w="2222" w:type="dxa"/>
          </w:tcPr>
          <w:p w:rsidR="005C2452" w:rsidRPr="005C2452" w:rsidRDefault="005C2452" w:rsidP="005E2661">
            <w:pPr>
              <w:contextualSpacing/>
              <w:jc w:val="both"/>
              <w:rPr>
                <w:rFonts w:ascii="Times New Roman" w:hAnsi="Times New Roman" w:cs="Times New Roman"/>
                <w:color w:val="auto"/>
                <w:lang w:val="es-419"/>
              </w:rPr>
            </w:pPr>
          </w:p>
        </w:tc>
        <w:tc>
          <w:tcPr>
            <w:tcW w:w="1373" w:type="dxa"/>
          </w:tcPr>
          <w:p w:rsidR="005C2452" w:rsidRPr="005C2452" w:rsidRDefault="005C2452" w:rsidP="005E2661">
            <w:pPr>
              <w:contextualSpacing/>
              <w:jc w:val="both"/>
              <w:rPr>
                <w:rFonts w:ascii="Times New Roman" w:hAnsi="Times New Roman" w:cs="Times New Roman"/>
                <w:color w:val="auto"/>
                <w:lang w:val="es-419"/>
              </w:rPr>
            </w:pPr>
          </w:p>
        </w:tc>
        <w:tc>
          <w:tcPr>
            <w:tcW w:w="3145" w:type="dxa"/>
          </w:tcPr>
          <w:p w:rsidR="005C2452" w:rsidRPr="005C2452" w:rsidRDefault="005C2452" w:rsidP="005E2661">
            <w:pPr>
              <w:contextualSpacing/>
              <w:jc w:val="both"/>
              <w:rPr>
                <w:rFonts w:ascii="Times New Roman" w:hAnsi="Times New Roman" w:cs="Times New Roman"/>
                <w:color w:val="FF0000"/>
                <w:lang w:val="es-419"/>
              </w:rPr>
            </w:pPr>
          </w:p>
        </w:tc>
        <w:tc>
          <w:tcPr>
            <w:tcW w:w="2250" w:type="dxa"/>
          </w:tcPr>
          <w:p w:rsidR="005C2452" w:rsidRPr="005C2452" w:rsidRDefault="005C2452" w:rsidP="005E2661">
            <w:pPr>
              <w:contextualSpacing/>
              <w:jc w:val="both"/>
              <w:rPr>
                <w:rFonts w:ascii="Times New Roman" w:hAnsi="Times New Roman" w:cs="Times New Roman"/>
                <w:color w:val="FFF2CC" w:themeColor="accent4" w:themeTint="33"/>
                <w:highlight w:val="yellow"/>
                <w:lang w:val="es-419"/>
              </w:rPr>
            </w:pPr>
          </w:p>
        </w:tc>
      </w:tr>
      <w:tr w:rsidR="005C2452" w:rsidRPr="007253C1" w:rsidTr="005E2661">
        <w:tc>
          <w:tcPr>
            <w:tcW w:w="2222" w:type="dxa"/>
          </w:tcPr>
          <w:p w:rsidR="005C2452" w:rsidRPr="005C2452" w:rsidRDefault="005C2452" w:rsidP="005E2661">
            <w:pPr>
              <w:contextualSpacing/>
              <w:jc w:val="both"/>
              <w:rPr>
                <w:rFonts w:ascii="Times New Roman" w:hAnsi="Times New Roman" w:cs="Times New Roman"/>
                <w:color w:val="auto"/>
                <w:lang w:val="es-419"/>
              </w:rPr>
            </w:pPr>
          </w:p>
        </w:tc>
        <w:tc>
          <w:tcPr>
            <w:tcW w:w="1373" w:type="dxa"/>
          </w:tcPr>
          <w:p w:rsidR="005C2452" w:rsidRPr="005C2452" w:rsidRDefault="005C2452" w:rsidP="005E2661">
            <w:pPr>
              <w:contextualSpacing/>
              <w:jc w:val="both"/>
              <w:rPr>
                <w:rFonts w:ascii="Times New Roman" w:hAnsi="Times New Roman" w:cs="Times New Roman"/>
                <w:color w:val="auto"/>
                <w:lang w:val="es-419"/>
              </w:rPr>
            </w:pPr>
          </w:p>
        </w:tc>
        <w:tc>
          <w:tcPr>
            <w:tcW w:w="3145" w:type="dxa"/>
          </w:tcPr>
          <w:p w:rsidR="005C2452" w:rsidRPr="005C2452" w:rsidRDefault="005C2452" w:rsidP="005E2661">
            <w:pPr>
              <w:contextualSpacing/>
              <w:jc w:val="both"/>
              <w:rPr>
                <w:rFonts w:ascii="Times New Roman" w:hAnsi="Times New Roman" w:cs="Times New Roman"/>
                <w:color w:val="auto"/>
                <w:lang w:val="es-419"/>
              </w:rPr>
            </w:pPr>
          </w:p>
        </w:tc>
        <w:tc>
          <w:tcPr>
            <w:tcW w:w="2250" w:type="dxa"/>
          </w:tcPr>
          <w:p w:rsidR="005C2452" w:rsidRPr="005C2452" w:rsidRDefault="005C2452" w:rsidP="005E2661">
            <w:pPr>
              <w:contextualSpacing/>
              <w:jc w:val="both"/>
              <w:rPr>
                <w:rFonts w:ascii="Times New Roman" w:hAnsi="Times New Roman" w:cs="Times New Roman"/>
                <w:color w:val="FFF2CC" w:themeColor="accent4" w:themeTint="33"/>
                <w:highlight w:val="yellow"/>
                <w:lang w:val="es-419"/>
              </w:rPr>
            </w:pPr>
          </w:p>
        </w:tc>
      </w:tr>
      <w:tr w:rsidR="005C2452" w:rsidRPr="007253C1" w:rsidTr="005E2661">
        <w:tc>
          <w:tcPr>
            <w:tcW w:w="2222" w:type="dxa"/>
          </w:tcPr>
          <w:p w:rsidR="005C2452" w:rsidRPr="005C2452" w:rsidRDefault="005C2452" w:rsidP="005E2661">
            <w:pPr>
              <w:contextualSpacing/>
              <w:jc w:val="both"/>
              <w:rPr>
                <w:rFonts w:ascii="Times New Roman" w:hAnsi="Times New Roman" w:cs="Times New Roman"/>
                <w:color w:val="auto"/>
                <w:lang w:val="es-419"/>
              </w:rPr>
            </w:pPr>
          </w:p>
        </w:tc>
        <w:tc>
          <w:tcPr>
            <w:tcW w:w="1373" w:type="dxa"/>
          </w:tcPr>
          <w:p w:rsidR="005C2452" w:rsidRPr="005C2452" w:rsidRDefault="005C2452" w:rsidP="005E2661">
            <w:pPr>
              <w:contextualSpacing/>
              <w:jc w:val="both"/>
              <w:rPr>
                <w:rFonts w:ascii="Times New Roman" w:hAnsi="Times New Roman" w:cs="Times New Roman"/>
                <w:color w:val="auto"/>
                <w:lang w:val="es-419"/>
              </w:rPr>
            </w:pPr>
          </w:p>
        </w:tc>
        <w:tc>
          <w:tcPr>
            <w:tcW w:w="3145" w:type="dxa"/>
          </w:tcPr>
          <w:p w:rsidR="005C2452" w:rsidRPr="005C2452" w:rsidRDefault="005C2452" w:rsidP="005E2661">
            <w:pPr>
              <w:contextualSpacing/>
              <w:jc w:val="both"/>
              <w:rPr>
                <w:rFonts w:ascii="Times New Roman" w:hAnsi="Times New Roman" w:cs="Times New Roman"/>
                <w:color w:val="auto"/>
                <w:lang w:val="es-419"/>
              </w:rPr>
            </w:pPr>
          </w:p>
        </w:tc>
        <w:tc>
          <w:tcPr>
            <w:tcW w:w="2250" w:type="dxa"/>
          </w:tcPr>
          <w:p w:rsidR="005C2452" w:rsidRPr="005C2452" w:rsidRDefault="005C2452" w:rsidP="005E2661">
            <w:pPr>
              <w:contextualSpacing/>
              <w:jc w:val="both"/>
              <w:rPr>
                <w:rFonts w:ascii="Times New Roman" w:hAnsi="Times New Roman" w:cs="Times New Roman"/>
                <w:color w:val="FFF2CC" w:themeColor="accent4" w:themeTint="33"/>
                <w:highlight w:val="yellow"/>
                <w:lang w:val="es-419"/>
              </w:rPr>
            </w:pPr>
          </w:p>
        </w:tc>
      </w:tr>
      <w:tr w:rsidR="005C2452" w:rsidRPr="007253C1" w:rsidTr="005E2661">
        <w:tc>
          <w:tcPr>
            <w:tcW w:w="2222" w:type="dxa"/>
          </w:tcPr>
          <w:p w:rsidR="005C2452" w:rsidRPr="005C2452" w:rsidRDefault="005C2452" w:rsidP="005E2661">
            <w:pPr>
              <w:contextualSpacing/>
              <w:jc w:val="both"/>
              <w:rPr>
                <w:rFonts w:ascii="Times New Roman" w:hAnsi="Times New Roman" w:cs="Times New Roman"/>
                <w:color w:val="auto"/>
                <w:lang w:val="es-419"/>
              </w:rPr>
            </w:pPr>
          </w:p>
        </w:tc>
        <w:tc>
          <w:tcPr>
            <w:tcW w:w="1373" w:type="dxa"/>
          </w:tcPr>
          <w:p w:rsidR="005C2452" w:rsidRPr="005C2452" w:rsidRDefault="005C2452" w:rsidP="005E2661">
            <w:pPr>
              <w:contextualSpacing/>
              <w:jc w:val="both"/>
              <w:rPr>
                <w:rFonts w:ascii="Times New Roman" w:hAnsi="Times New Roman" w:cs="Times New Roman"/>
                <w:color w:val="auto"/>
                <w:lang w:val="es-419"/>
              </w:rPr>
            </w:pPr>
          </w:p>
        </w:tc>
        <w:tc>
          <w:tcPr>
            <w:tcW w:w="3145" w:type="dxa"/>
          </w:tcPr>
          <w:p w:rsidR="005C2452" w:rsidRPr="005C2452" w:rsidRDefault="005C2452" w:rsidP="005E2661">
            <w:pPr>
              <w:contextualSpacing/>
              <w:jc w:val="both"/>
              <w:rPr>
                <w:rFonts w:ascii="Times New Roman" w:hAnsi="Times New Roman" w:cs="Times New Roman"/>
                <w:color w:val="auto"/>
                <w:lang w:val="es-419"/>
              </w:rPr>
            </w:pPr>
          </w:p>
        </w:tc>
        <w:tc>
          <w:tcPr>
            <w:tcW w:w="2250" w:type="dxa"/>
          </w:tcPr>
          <w:p w:rsidR="005C2452" w:rsidRPr="005C2452" w:rsidRDefault="005C2452" w:rsidP="005E2661">
            <w:pPr>
              <w:contextualSpacing/>
              <w:jc w:val="both"/>
              <w:rPr>
                <w:rFonts w:ascii="Times New Roman" w:hAnsi="Times New Roman" w:cs="Times New Roman"/>
                <w:color w:val="FFF2CC" w:themeColor="accent4" w:themeTint="33"/>
                <w:highlight w:val="yellow"/>
                <w:lang w:val="es-419"/>
              </w:rPr>
            </w:pPr>
          </w:p>
        </w:tc>
      </w:tr>
      <w:tr w:rsidR="005C2452" w:rsidRPr="007253C1" w:rsidTr="005E2661">
        <w:tc>
          <w:tcPr>
            <w:tcW w:w="2222" w:type="dxa"/>
          </w:tcPr>
          <w:p w:rsidR="005C2452" w:rsidRPr="005C2452" w:rsidRDefault="005C2452" w:rsidP="005E2661">
            <w:pPr>
              <w:contextualSpacing/>
              <w:jc w:val="both"/>
              <w:rPr>
                <w:rFonts w:ascii="Times New Roman" w:hAnsi="Times New Roman" w:cs="Times New Roman"/>
                <w:color w:val="auto"/>
                <w:lang w:val="es-419"/>
              </w:rPr>
            </w:pPr>
          </w:p>
        </w:tc>
        <w:tc>
          <w:tcPr>
            <w:tcW w:w="1373" w:type="dxa"/>
          </w:tcPr>
          <w:p w:rsidR="005C2452" w:rsidRPr="005C2452" w:rsidRDefault="005C2452" w:rsidP="005E2661">
            <w:pPr>
              <w:contextualSpacing/>
              <w:jc w:val="both"/>
              <w:rPr>
                <w:rFonts w:ascii="Times New Roman" w:hAnsi="Times New Roman" w:cs="Times New Roman"/>
                <w:color w:val="auto"/>
                <w:lang w:val="es-419"/>
              </w:rPr>
            </w:pPr>
          </w:p>
        </w:tc>
        <w:tc>
          <w:tcPr>
            <w:tcW w:w="3145" w:type="dxa"/>
          </w:tcPr>
          <w:p w:rsidR="005C2452" w:rsidRPr="005C2452" w:rsidRDefault="005C2452" w:rsidP="005E2661">
            <w:pPr>
              <w:contextualSpacing/>
              <w:jc w:val="both"/>
              <w:rPr>
                <w:rFonts w:ascii="Times New Roman" w:hAnsi="Times New Roman" w:cs="Times New Roman"/>
                <w:color w:val="auto"/>
                <w:lang w:val="es-419"/>
              </w:rPr>
            </w:pPr>
          </w:p>
        </w:tc>
        <w:tc>
          <w:tcPr>
            <w:tcW w:w="2250" w:type="dxa"/>
          </w:tcPr>
          <w:p w:rsidR="005C2452" w:rsidRPr="005C2452" w:rsidRDefault="005C2452" w:rsidP="005E2661">
            <w:pPr>
              <w:contextualSpacing/>
              <w:jc w:val="both"/>
              <w:rPr>
                <w:rFonts w:ascii="Times New Roman" w:hAnsi="Times New Roman" w:cs="Times New Roman"/>
                <w:color w:val="FFF2CC" w:themeColor="accent4" w:themeTint="33"/>
                <w:highlight w:val="yellow"/>
                <w:lang w:val="es-419"/>
              </w:rPr>
            </w:pPr>
          </w:p>
        </w:tc>
      </w:tr>
      <w:tr w:rsidR="005C2452" w:rsidRPr="007253C1" w:rsidTr="005E2661">
        <w:tc>
          <w:tcPr>
            <w:tcW w:w="2222" w:type="dxa"/>
          </w:tcPr>
          <w:p w:rsidR="005C2452" w:rsidRPr="005C2452" w:rsidRDefault="005C2452" w:rsidP="005E2661">
            <w:pPr>
              <w:contextualSpacing/>
              <w:jc w:val="both"/>
              <w:rPr>
                <w:rFonts w:ascii="Times New Roman" w:hAnsi="Times New Roman" w:cs="Times New Roman"/>
                <w:color w:val="auto"/>
                <w:lang w:val="es-419"/>
              </w:rPr>
            </w:pPr>
          </w:p>
        </w:tc>
        <w:tc>
          <w:tcPr>
            <w:tcW w:w="1373" w:type="dxa"/>
          </w:tcPr>
          <w:p w:rsidR="005C2452" w:rsidRPr="005C2452" w:rsidRDefault="005C2452" w:rsidP="005E2661">
            <w:pPr>
              <w:contextualSpacing/>
              <w:jc w:val="both"/>
              <w:rPr>
                <w:rFonts w:ascii="Times New Roman" w:hAnsi="Times New Roman" w:cs="Times New Roman"/>
                <w:color w:val="auto"/>
                <w:lang w:val="es-419"/>
              </w:rPr>
            </w:pPr>
          </w:p>
        </w:tc>
        <w:tc>
          <w:tcPr>
            <w:tcW w:w="3145" w:type="dxa"/>
          </w:tcPr>
          <w:p w:rsidR="005C2452" w:rsidRPr="005C2452" w:rsidRDefault="005C2452" w:rsidP="005E2661">
            <w:pPr>
              <w:contextualSpacing/>
              <w:jc w:val="both"/>
              <w:rPr>
                <w:rFonts w:ascii="Times New Roman" w:hAnsi="Times New Roman" w:cs="Times New Roman"/>
                <w:color w:val="auto"/>
                <w:lang w:val="es-419"/>
              </w:rPr>
            </w:pPr>
          </w:p>
        </w:tc>
        <w:tc>
          <w:tcPr>
            <w:tcW w:w="2250" w:type="dxa"/>
          </w:tcPr>
          <w:p w:rsidR="005C2452" w:rsidRPr="005C2452" w:rsidRDefault="005C2452" w:rsidP="005E2661">
            <w:pPr>
              <w:contextualSpacing/>
              <w:jc w:val="both"/>
              <w:rPr>
                <w:rFonts w:ascii="Times New Roman" w:hAnsi="Times New Roman" w:cs="Times New Roman"/>
                <w:color w:val="FFF2CC" w:themeColor="accent4" w:themeTint="33"/>
                <w:highlight w:val="yellow"/>
                <w:lang w:val="es-419"/>
              </w:rPr>
            </w:pPr>
          </w:p>
        </w:tc>
      </w:tr>
      <w:tr w:rsidR="005C2452" w:rsidRPr="007253C1" w:rsidTr="005E2661">
        <w:tc>
          <w:tcPr>
            <w:tcW w:w="2222" w:type="dxa"/>
          </w:tcPr>
          <w:p w:rsidR="005C2452" w:rsidRPr="005C2452" w:rsidRDefault="005C2452" w:rsidP="005E2661">
            <w:pPr>
              <w:contextualSpacing/>
              <w:jc w:val="both"/>
              <w:rPr>
                <w:rFonts w:ascii="Times New Roman" w:hAnsi="Times New Roman" w:cs="Times New Roman"/>
                <w:color w:val="auto"/>
                <w:lang w:val="es-419"/>
              </w:rPr>
            </w:pPr>
          </w:p>
        </w:tc>
        <w:tc>
          <w:tcPr>
            <w:tcW w:w="1373" w:type="dxa"/>
          </w:tcPr>
          <w:p w:rsidR="005C2452" w:rsidRPr="005C2452" w:rsidRDefault="005C2452" w:rsidP="005E2661">
            <w:pPr>
              <w:contextualSpacing/>
              <w:jc w:val="both"/>
              <w:rPr>
                <w:rFonts w:ascii="Times New Roman" w:hAnsi="Times New Roman" w:cs="Times New Roman"/>
                <w:color w:val="auto"/>
                <w:lang w:val="es-419"/>
              </w:rPr>
            </w:pPr>
          </w:p>
        </w:tc>
        <w:tc>
          <w:tcPr>
            <w:tcW w:w="3145" w:type="dxa"/>
          </w:tcPr>
          <w:p w:rsidR="005C2452" w:rsidRPr="005C2452" w:rsidRDefault="005C2452" w:rsidP="005E2661">
            <w:pPr>
              <w:contextualSpacing/>
              <w:jc w:val="both"/>
              <w:rPr>
                <w:rFonts w:ascii="Times New Roman" w:hAnsi="Times New Roman" w:cs="Times New Roman"/>
                <w:color w:val="auto"/>
                <w:lang w:val="es-419"/>
              </w:rPr>
            </w:pPr>
          </w:p>
        </w:tc>
        <w:tc>
          <w:tcPr>
            <w:tcW w:w="2250" w:type="dxa"/>
          </w:tcPr>
          <w:p w:rsidR="005C2452" w:rsidRPr="005C2452" w:rsidRDefault="005C2452" w:rsidP="005E2661">
            <w:pPr>
              <w:contextualSpacing/>
              <w:jc w:val="both"/>
              <w:rPr>
                <w:rFonts w:ascii="Times New Roman" w:hAnsi="Times New Roman" w:cs="Times New Roman"/>
                <w:color w:val="FFF2CC" w:themeColor="accent4" w:themeTint="33"/>
                <w:highlight w:val="yellow"/>
                <w:lang w:val="es-419"/>
              </w:rPr>
            </w:pPr>
          </w:p>
        </w:tc>
      </w:tr>
    </w:tbl>
    <w:p w:rsidR="005C2452" w:rsidRDefault="005C2452" w:rsidP="000632B3">
      <w:pPr>
        <w:spacing w:after="0" w:line="240" w:lineRule="auto"/>
        <w:ind w:left="360"/>
        <w:jc w:val="both"/>
        <w:rPr>
          <w:rFonts w:ascii="Times New Roman" w:hAnsi="Times New Roman" w:cs="Times New Roman"/>
          <w:color w:val="auto"/>
          <w:lang w:val="es-ES"/>
        </w:rPr>
      </w:pPr>
    </w:p>
    <w:p w:rsidR="005C2452" w:rsidRPr="000632B3" w:rsidRDefault="005C2452" w:rsidP="000632B3">
      <w:pPr>
        <w:spacing w:after="0" w:line="240" w:lineRule="auto"/>
        <w:ind w:left="360"/>
        <w:jc w:val="both"/>
        <w:rPr>
          <w:rFonts w:ascii="Times New Roman" w:hAnsi="Times New Roman" w:cs="Times New Roman"/>
          <w:color w:val="auto"/>
          <w:lang w:val="es-ES"/>
        </w:rPr>
      </w:pPr>
    </w:p>
    <w:p w:rsidR="000632B3" w:rsidRPr="000632B3" w:rsidRDefault="000632B3" w:rsidP="000632B3">
      <w:pPr>
        <w:spacing w:after="0" w:line="240" w:lineRule="auto"/>
        <w:ind w:left="360"/>
        <w:jc w:val="both"/>
        <w:rPr>
          <w:rFonts w:ascii="Times New Roman" w:hAnsi="Times New Roman" w:cs="Times New Roman"/>
          <w:color w:val="auto"/>
          <w:lang w:val="es-ES"/>
        </w:rPr>
      </w:pPr>
    </w:p>
    <w:p w:rsidR="000632B3" w:rsidRPr="000632B3" w:rsidRDefault="000632B3" w:rsidP="000632B3">
      <w:pPr>
        <w:numPr>
          <w:ilvl w:val="0"/>
          <w:numId w:val="1"/>
        </w:numPr>
        <w:spacing w:after="0" w:line="240" w:lineRule="auto"/>
        <w:contextualSpacing/>
        <w:jc w:val="both"/>
        <w:rPr>
          <w:rFonts w:ascii="Times New Roman" w:hAnsi="Times New Roman" w:cs="Times New Roman"/>
          <w:color w:val="auto"/>
          <w:lang w:val="es-ES"/>
        </w:rPr>
      </w:pPr>
      <w:r w:rsidRPr="000632B3">
        <w:rPr>
          <w:rFonts w:ascii="Times New Roman" w:hAnsi="Times New Roman" w:cs="Times New Roman"/>
          <w:color w:val="auto"/>
          <w:lang w:val="es-ES"/>
        </w:rPr>
        <w:t xml:space="preserve">¿Quién inicio el proceso de creación de las zonas de no pesca? </w:t>
      </w:r>
      <w:r w:rsidR="005C2452">
        <w:rPr>
          <w:rFonts w:ascii="Times New Roman" w:hAnsi="Times New Roman" w:cs="Times New Roman"/>
          <w:color w:val="auto"/>
          <w:lang w:val="es-ES"/>
        </w:rPr>
        <w:t>Seleccione</w:t>
      </w:r>
      <w:r w:rsidRPr="000632B3">
        <w:rPr>
          <w:rFonts w:ascii="Times New Roman" w:hAnsi="Times New Roman" w:cs="Times New Roman"/>
          <w:color w:val="auto"/>
          <w:lang w:val="es-ES"/>
        </w:rPr>
        <w:t xml:space="preserve"> todas las respuestas que apliquen y destaque los 3 actores principales.</w:t>
      </w:r>
    </w:p>
    <w:p w:rsidR="000632B3" w:rsidRPr="000632B3" w:rsidRDefault="005C2452" w:rsidP="005C2452">
      <w:pPr>
        <w:spacing w:after="0" w:line="240" w:lineRule="auto"/>
        <w:ind w:firstLine="720"/>
        <w:jc w:val="both"/>
        <w:rPr>
          <w:rFonts w:ascii="Times New Roman" w:hAnsi="Times New Roman" w:cs="Times New Roman"/>
          <w:color w:val="auto"/>
          <w:lang w:val="es-ES"/>
        </w:rPr>
      </w:pPr>
      <w:r w:rsidRPr="005C2452">
        <w:rPr>
          <w:rFonts w:ascii="Times New Roman" w:hAnsi="Times New Roman" w:cs="Times New Roman"/>
          <w:color w:val="auto"/>
          <w:lang w:val="es-419"/>
        </w:rPr>
        <w:t xml:space="preserve">__ </w:t>
      </w:r>
      <w:r w:rsidR="000632B3" w:rsidRPr="000632B3">
        <w:rPr>
          <w:rFonts w:ascii="Times New Roman" w:hAnsi="Times New Roman" w:cs="Times New Roman"/>
          <w:color w:val="auto"/>
          <w:lang w:val="es-ES"/>
        </w:rPr>
        <w:t>Comunidad</w:t>
      </w:r>
    </w:p>
    <w:p w:rsidR="000632B3" w:rsidRPr="005C2452" w:rsidRDefault="005C2452" w:rsidP="005C2452">
      <w:pPr>
        <w:spacing w:after="0" w:line="240" w:lineRule="auto"/>
        <w:ind w:firstLine="720"/>
        <w:jc w:val="both"/>
        <w:rPr>
          <w:rFonts w:ascii="Times New Roman" w:hAnsi="Times New Roman" w:cs="Times New Roman"/>
          <w:color w:val="auto"/>
          <w:lang w:val="es-ES"/>
        </w:rPr>
      </w:pPr>
      <w:r w:rsidRPr="005C2452">
        <w:rPr>
          <w:rFonts w:ascii="Times New Roman" w:hAnsi="Times New Roman" w:cs="Times New Roman"/>
          <w:color w:val="auto"/>
          <w:lang w:val="es-419"/>
        </w:rPr>
        <w:t xml:space="preserve">__ </w:t>
      </w:r>
      <w:r w:rsidR="000632B3" w:rsidRPr="005C2452">
        <w:rPr>
          <w:rFonts w:ascii="Times New Roman" w:hAnsi="Times New Roman" w:cs="Times New Roman"/>
          <w:color w:val="auto"/>
          <w:lang w:val="es-ES"/>
        </w:rPr>
        <w:t>Cooperativa</w:t>
      </w:r>
    </w:p>
    <w:p w:rsidR="000632B3" w:rsidRPr="005C2452" w:rsidRDefault="005C2452" w:rsidP="005C2452">
      <w:pPr>
        <w:spacing w:after="0" w:line="240" w:lineRule="auto"/>
        <w:ind w:firstLine="720"/>
        <w:jc w:val="both"/>
        <w:rPr>
          <w:rFonts w:ascii="Times New Roman" w:hAnsi="Times New Roman" w:cs="Times New Roman"/>
          <w:color w:val="auto"/>
          <w:lang w:val="es-ES"/>
        </w:rPr>
      </w:pPr>
      <w:r w:rsidRPr="005C2452">
        <w:rPr>
          <w:rFonts w:ascii="Times New Roman" w:hAnsi="Times New Roman" w:cs="Times New Roman"/>
          <w:color w:val="auto"/>
          <w:lang w:val="es-419"/>
        </w:rPr>
        <w:t xml:space="preserve">__ </w:t>
      </w:r>
      <w:r w:rsidR="000632B3" w:rsidRPr="005C2452">
        <w:rPr>
          <w:rFonts w:ascii="Times New Roman" w:hAnsi="Times New Roman" w:cs="Times New Roman"/>
          <w:color w:val="auto"/>
          <w:lang w:val="es-ES"/>
        </w:rPr>
        <w:t>Organizaciones No Gubernamentales</w:t>
      </w:r>
    </w:p>
    <w:p w:rsidR="000632B3" w:rsidRPr="000632B3" w:rsidRDefault="005C2452" w:rsidP="005C2452">
      <w:pPr>
        <w:spacing w:after="0" w:line="240" w:lineRule="auto"/>
        <w:ind w:firstLine="720"/>
        <w:jc w:val="both"/>
        <w:rPr>
          <w:rFonts w:ascii="Times New Roman" w:hAnsi="Times New Roman" w:cs="Times New Roman"/>
          <w:color w:val="auto"/>
          <w:lang w:val="es-ES"/>
        </w:rPr>
      </w:pPr>
      <w:r w:rsidRPr="005C2452">
        <w:rPr>
          <w:rFonts w:ascii="Times New Roman" w:hAnsi="Times New Roman" w:cs="Times New Roman"/>
          <w:color w:val="auto"/>
          <w:lang w:val="es-419"/>
        </w:rPr>
        <w:t xml:space="preserve">__ </w:t>
      </w:r>
      <w:r w:rsidR="000632B3" w:rsidRPr="000632B3">
        <w:rPr>
          <w:rFonts w:ascii="Times New Roman" w:hAnsi="Times New Roman" w:cs="Times New Roman"/>
          <w:color w:val="auto"/>
          <w:lang w:val="es-ES"/>
        </w:rPr>
        <w:t xml:space="preserve">Académicos </w:t>
      </w:r>
    </w:p>
    <w:p w:rsidR="000632B3" w:rsidRPr="000632B3" w:rsidRDefault="005C2452" w:rsidP="005C2452">
      <w:pPr>
        <w:spacing w:after="0" w:line="240" w:lineRule="auto"/>
        <w:ind w:firstLine="720"/>
        <w:jc w:val="both"/>
        <w:rPr>
          <w:rFonts w:ascii="Times New Roman" w:hAnsi="Times New Roman" w:cs="Times New Roman"/>
          <w:color w:val="auto"/>
          <w:lang w:val="es-ES"/>
        </w:rPr>
      </w:pPr>
      <w:r w:rsidRPr="005C2452">
        <w:rPr>
          <w:rFonts w:ascii="Times New Roman" w:hAnsi="Times New Roman" w:cs="Times New Roman"/>
          <w:color w:val="auto"/>
          <w:lang w:val="es-419"/>
        </w:rPr>
        <w:t xml:space="preserve">__ </w:t>
      </w:r>
      <w:r w:rsidR="000632B3" w:rsidRPr="000632B3">
        <w:rPr>
          <w:rFonts w:ascii="Times New Roman" w:hAnsi="Times New Roman" w:cs="Times New Roman"/>
          <w:color w:val="auto"/>
          <w:lang w:val="es-ES"/>
        </w:rPr>
        <w:t>Agencias de Gobierno. Por favor especifique cuales:</w:t>
      </w:r>
    </w:p>
    <w:p w:rsidR="000632B3" w:rsidRPr="000632B3" w:rsidRDefault="005C2452" w:rsidP="005C2452">
      <w:pPr>
        <w:spacing w:after="0" w:line="240" w:lineRule="auto"/>
        <w:ind w:firstLine="720"/>
        <w:jc w:val="both"/>
        <w:rPr>
          <w:rFonts w:ascii="Times New Roman" w:hAnsi="Times New Roman" w:cs="Times New Roman"/>
          <w:color w:val="auto"/>
          <w:lang w:val="es-ES"/>
        </w:rPr>
      </w:pPr>
      <w:r w:rsidRPr="005C2452">
        <w:rPr>
          <w:rFonts w:ascii="Times New Roman" w:hAnsi="Times New Roman" w:cs="Times New Roman"/>
          <w:color w:val="auto"/>
          <w:lang w:val="es-419"/>
        </w:rPr>
        <w:t xml:space="preserve">__ </w:t>
      </w:r>
      <w:r w:rsidR="000632B3" w:rsidRPr="000632B3">
        <w:rPr>
          <w:rFonts w:ascii="Times New Roman" w:hAnsi="Times New Roman" w:cs="Times New Roman"/>
          <w:color w:val="auto"/>
          <w:lang w:val="es-ES"/>
        </w:rPr>
        <w:t>Otros. Por favor especifique:</w:t>
      </w:r>
    </w:p>
    <w:p w:rsidR="000632B3" w:rsidRPr="005C2452" w:rsidRDefault="000632B3" w:rsidP="000632B3">
      <w:pPr>
        <w:spacing w:after="0"/>
        <w:ind w:left="720"/>
        <w:rPr>
          <w:rFonts w:ascii="Times New Roman" w:hAnsi="Times New Roman" w:cs="Times New Roman"/>
          <w:color w:val="auto"/>
          <w:lang w:val="es-419"/>
        </w:rPr>
      </w:pPr>
    </w:p>
    <w:p w:rsidR="000632B3" w:rsidRPr="000632B3" w:rsidRDefault="000632B3" w:rsidP="005C2452">
      <w:pPr>
        <w:spacing w:after="0" w:line="240" w:lineRule="auto"/>
        <w:rPr>
          <w:rFonts w:ascii="Times New Roman" w:hAnsi="Times New Roman" w:cs="Times New Roman"/>
          <w:color w:val="auto"/>
          <w:lang w:val="es-MX"/>
        </w:rPr>
      </w:pPr>
    </w:p>
    <w:p w:rsidR="000632B3" w:rsidRPr="000632B3" w:rsidRDefault="000632B3" w:rsidP="000632B3">
      <w:pPr>
        <w:numPr>
          <w:ilvl w:val="0"/>
          <w:numId w:val="1"/>
        </w:numPr>
        <w:spacing w:after="0" w:line="240" w:lineRule="auto"/>
        <w:contextualSpacing/>
        <w:jc w:val="both"/>
        <w:rPr>
          <w:rFonts w:ascii="Times New Roman" w:hAnsi="Times New Roman" w:cs="Times New Roman"/>
          <w:color w:val="auto"/>
          <w:lang w:val="es-ES"/>
        </w:rPr>
      </w:pPr>
      <w:r w:rsidRPr="000632B3">
        <w:rPr>
          <w:rFonts w:ascii="Times New Roman" w:hAnsi="Times New Roman" w:cs="Times New Roman"/>
          <w:color w:val="auto"/>
          <w:lang w:val="es-ES"/>
        </w:rPr>
        <w:t xml:space="preserve">¿Quién participa en la toma de decisiones para la zona de no pesca? </w:t>
      </w:r>
      <w:r w:rsidR="005C2452">
        <w:rPr>
          <w:rFonts w:ascii="Times New Roman" w:hAnsi="Times New Roman" w:cs="Times New Roman"/>
          <w:color w:val="auto"/>
          <w:lang w:val="es-ES"/>
        </w:rPr>
        <w:t>Seleccione</w:t>
      </w:r>
      <w:r w:rsidR="005C2452" w:rsidRPr="000632B3">
        <w:rPr>
          <w:rFonts w:ascii="Times New Roman" w:hAnsi="Times New Roman" w:cs="Times New Roman"/>
          <w:color w:val="auto"/>
          <w:lang w:val="es-ES"/>
        </w:rPr>
        <w:t xml:space="preserve"> </w:t>
      </w:r>
      <w:r w:rsidRPr="000632B3">
        <w:rPr>
          <w:rFonts w:ascii="Times New Roman" w:hAnsi="Times New Roman" w:cs="Times New Roman"/>
          <w:color w:val="auto"/>
          <w:lang w:val="es-ES"/>
        </w:rPr>
        <w:t>todas las respuestas que apliquen</w:t>
      </w:r>
    </w:p>
    <w:p w:rsidR="000632B3" w:rsidRPr="000632B3" w:rsidRDefault="005C2452" w:rsidP="005C2452">
      <w:pPr>
        <w:spacing w:after="0" w:line="240" w:lineRule="auto"/>
        <w:ind w:firstLine="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Comunidad</w:t>
      </w:r>
    </w:p>
    <w:p w:rsidR="000632B3" w:rsidRPr="005C2452" w:rsidRDefault="00795443"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5C2452">
        <w:rPr>
          <w:rFonts w:ascii="Times New Roman" w:hAnsi="Times New Roman" w:cs="Times New Roman"/>
          <w:color w:val="auto"/>
          <w:lang w:val="es-ES"/>
        </w:rPr>
        <w:t>Cooperativa</w:t>
      </w:r>
    </w:p>
    <w:p w:rsidR="000632B3" w:rsidRPr="005C2452" w:rsidRDefault="00795443"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5C2452">
        <w:rPr>
          <w:rFonts w:ascii="Times New Roman" w:hAnsi="Times New Roman" w:cs="Times New Roman"/>
          <w:color w:val="auto"/>
          <w:lang w:val="es-ES"/>
        </w:rPr>
        <w:t>Organizaciones No Gubernamentales</w:t>
      </w:r>
    </w:p>
    <w:p w:rsidR="000632B3" w:rsidRPr="000632B3" w:rsidRDefault="00795443"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 xml:space="preserve">Académicos </w:t>
      </w:r>
    </w:p>
    <w:p w:rsidR="000632B3" w:rsidRPr="000632B3" w:rsidRDefault="00795443"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Agencias de Gobierno. Por favor especifique cuales:</w:t>
      </w:r>
    </w:p>
    <w:p w:rsidR="000632B3" w:rsidRPr="000632B3" w:rsidRDefault="00795443"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Otros. Por favor especifique:</w:t>
      </w:r>
    </w:p>
    <w:p w:rsidR="000632B3" w:rsidRPr="000632B3" w:rsidRDefault="000632B3" w:rsidP="000632B3">
      <w:pPr>
        <w:spacing w:after="0" w:line="240" w:lineRule="auto"/>
        <w:ind w:left="720"/>
        <w:jc w:val="both"/>
        <w:rPr>
          <w:rFonts w:ascii="Times New Roman" w:hAnsi="Times New Roman" w:cs="Times New Roman"/>
          <w:color w:val="auto"/>
          <w:lang w:val="es-ES"/>
        </w:rPr>
      </w:pPr>
    </w:p>
    <w:p w:rsidR="000632B3" w:rsidRDefault="005C2452" w:rsidP="000632B3">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4</w:t>
      </w:r>
      <w:r w:rsidR="000632B3" w:rsidRPr="000632B3">
        <w:rPr>
          <w:rFonts w:ascii="Times New Roman" w:hAnsi="Times New Roman" w:cs="Times New Roman"/>
          <w:color w:val="auto"/>
          <w:lang w:val="es-ES"/>
        </w:rPr>
        <w:t xml:space="preserve">.1 </w:t>
      </w:r>
      <w:r w:rsidR="00795443">
        <w:rPr>
          <w:rFonts w:ascii="Times New Roman" w:hAnsi="Times New Roman" w:cs="Times New Roman"/>
          <w:color w:val="auto"/>
          <w:lang w:val="es-ES"/>
        </w:rPr>
        <w:t>¿</w:t>
      </w:r>
      <w:r w:rsidR="000632B3" w:rsidRPr="000632B3">
        <w:rPr>
          <w:rFonts w:ascii="Times New Roman" w:hAnsi="Times New Roman" w:cs="Times New Roman"/>
          <w:color w:val="auto"/>
          <w:lang w:val="es-ES"/>
        </w:rPr>
        <w:t>Cree que se debería involucrar a alguien</w:t>
      </w:r>
      <w:r w:rsidR="00795443">
        <w:rPr>
          <w:rFonts w:ascii="Times New Roman" w:hAnsi="Times New Roman" w:cs="Times New Roman"/>
          <w:color w:val="auto"/>
          <w:lang w:val="es-ES"/>
        </w:rPr>
        <w:t xml:space="preserve"> más en esta toma de decisiones?</w:t>
      </w:r>
      <w:r w:rsidR="000632B3" w:rsidRPr="000632B3">
        <w:rPr>
          <w:rFonts w:ascii="Times New Roman" w:hAnsi="Times New Roman" w:cs="Times New Roman"/>
          <w:color w:val="auto"/>
          <w:lang w:val="es-ES"/>
        </w:rPr>
        <w:t xml:space="preserve"> </w:t>
      </w:r>
      <w:r w:rsidR="00795443">
        <w:rPr>
          <w:rFonts w:ascii="Times New Roman" w:hAnsi="Times New Roman" w:cs="Times New Roman"/>
          <w:color w:val="auto"/>
          <w:lang w:val="es-ES"/>
        </w:rPr>
        <w:t>¿</w:t>
      </w:r>
      <w:r w:rsidR="000632B3" w:rsidRPr="000632B3">
        <w:rPr>
          <w:rFonts w:ascii="Times New Roman" w:hAnsi="Times New Roman" w:cs="Times New Roman"/>
          <w:color w:val="auto"/>
          <w:lang w:val="es-ES"/>
        </w:rPr>
        <w:t>A quién?</w:t>
      </w:r>
    </w:p>
    <w:p w:rsidR="001D5612" w:rsidRPr="000632B3" w:rsidRDefault="001D5612" w:rsidP="000632B3">
      <w:pPr>
        <w:spacing w:after="0" w:line="240" w:lineRule="auto"/>
        <w:ind w:left="720"/>
        <w:jc w:val="both"/>
        <w:rPr>
          <w:rFonts w:ascii="Times New Roman" w:hAnsi="Times New Roman" w:cs="Times New Roman"/>
          <w:color w:val="auto"/>
          <w:lang w:val="es-ES"/>
        </w:rPr>
      </w:pPr>
    </w:p>
    <w:p w:rsidR="000632B3" w:rsidRPr="000632B3" w:rsidRDefault="000632B3" w:rsidP="000632B3">
      <w:pPr>
        <w:spacing w:after="0" w:line="240" w:lineRule="auto"/>
        <w:ind w:left="360"/>
        <w:jc w:val="both"/>
        <w:rPr>
          <w:rFonts w:ascii="Times New Roman" w:hAnsi="Times New Roman" w:cs="Times New Roman"/>
          <w:color w:val="auto"/>
          <w:lang w:val="es-419"/>
        </w:rPr>
      </w:pPr>
    </w:p>
    <w:p w:rsidR="000632B3" w:rsidRPr="000632B3" w:rsidRDefault="000632B3" w:rsidP="000632B3">
      <w:pPr>
        <w:numPr>
          <w:ilvl w:val="0"/>
          <w:numId w:val="1"/>
        </w:numPr>
        <w:spacing w:after="0" w:line="240" w:lineRule="auto"/>
        <w:contextualSpacing/>
        <w:jc w:val="both"/>
        <w:rPr>
          <w:rFonts w:ascii="Times New Roman" w:hAnsi="Times New Roman" w:cs="Times New Roman"/>
          <w:color w:val="auto"/>
          <w:lang w:val="es-ES"/>
        </w:rPr>
      </w:pPr>
      <w:r w:rsidRPr="000632B3">
        <w:rPr>
          <w:rFonts w:ascii="Times New Roman" w:hAnsi="Times New Roman" w:cs="Times New Roman"/>
          <w:color w:val="auto"/>
          <w:lang w:val="es-ES"/>
        </w:rPr>
        <w:lastRenderedPageBreak/>
        <w:t>¿Quién está involucrado en el manejo, monitoreo y procuración de la zona de no pesca? Marque todas las respuestas que apliquen.</w:t>
      </w:r>
    </w:p>
    <w:tbl>
      <w:tblPr>
        <w:tblStyle w:val="TableGrid"/>
        <w:tblW w:w="9540" w:type="dxa"/>
        <w:tblInd w:w="85" w:type="dxa"/>
        <w:tblLook w:val="04A0" w:firstRow="1" w:lastRow="0" w:firstColumn="1" w:lastColumn="0" w:noHBand="0" w:noVBand="1"/>
      </w:tblPr>
      <w:tblGrid>
        <w:gridCol w:w="5295"/>
        <w:gridCol w:w="1365"/>
        <w:gridCol w:w="1350"/>
        <w:gridCol w:w="1530"/>
      </w:tblGrid>
      <w:tr w:rsidR="000632B3" w:rsidRPr="000632B3" w:rsidTr="005E2661">
        <w:tc>
          <w:tcPr>
            <w:tcW w:w="5295" w:type="dxa"/>
          </w:tcPr>
          <w:p w:rsidR="000632B3" w:rsidRPr="000632B3" w:rsidRDefault="000632B3" w:rsidP="005E2661">
            <w:pPr>
              <w:jc w:val="both"/>
              <w:rPr>
                <w:rFonts w:ascii="Times New Roman" w:hAnsi="Times New Roman" w:cs="Times New Roman"/>
                <w:color w:val="auto"/>
                <w:lang w:val="es-ES"/>
              </w:rPr>
            </w:pPr>
          </w:p>
        </w:tc>
        <w:tc>
          <w:tcPr>
            <w:tcW w:w="1365"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Manejo</w:t>
            </w:r>
          </w:p>
        </w:tc>
        <w:tc>
          <w:tcPr>
            <w:tcW w:w="1350"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Monitoreo</w:t>
            </w:r>
          </w:p>
        </w:tc>
        <w:tc>
          <w:tcPr>
            <w:tcW w:w="1530"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 xml:space="preserve">Procuración </w:t>
            </w:r>
          </w:p>
        </w:tc>
      </w:tr>
      <w:tr w:rsidR="000632B3" w:rsidRPr="000632B3" w:rsidTr="005E2661">
        <w:tc>
          <w:tcPr>
            <w:tcW w:w="5295"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Comunidad</w:t>
            </w:r>
          </w:p>
        </w:tc>
        <w:tc>
          <w:tcPr>
            <w:tcW w:w="1365" w:type="dxa"/>
          </w:tcPr>
          <w:p w:rsidR="000632B3" w:rsidRPr="000632B3" w:rsidRDefault="000632B3" w:rsidP="005E2661">
            <w:pPr>
              <w:jc w:val="both"/>
              <w:rPr>
                <w:rFonts w:ascii="Times New Roman" w:hAnsi="Times New Roman" w:cs="Times New Roman"/>
                <w:color w:val="auto"/>
                <w:lang w:val="es-ES"/>
              </w:rPr>
            </w:pPr>
          </w:p>
        </w:tc>
        <w:tc>
          <w:tcPr>
            <w:tcW w:w="1350" w:type="dxa"/>
          </w:tcPr>
          <w:p w:rsidR="000632B3" w:rsidRPr="000632B3" w:rsidRDefault="000632B3" w:rsidP="005E2661">
            <w:pPr>
              <w:jc w:val="both"/>
              <w:rPr>
                <w:rFonts w:ascii="Times New Roman" w:hAnsi="Times New Roman" w:cs="Times New Roman"/>
                <w:color w:val="auto"/>
                <w:lang w:val="es-ES"/>
              </w:rPr>
            </w:pPr>
          </w:p>
        </w:tc>
        <w:tc>
          <w:tcPr>
            <w:tcW w:w="1530" w:type="dxa"/>
          </w:tcPr>
          <w:p w:rsidR="000632B3" w:rsidRPr="000632B3" w:rsidRDefault="000632B3" w:rsidP="005E2661">
            <w:pPr>
              <w:jc w:val="both"/>
              <w:rPr>
                <w:rFonts w:ascii="Times New Roman" w:hAnsi="Times New Roman" w:cs="Times New Roman"/>
                <w:color w:val="auto"/>
                <w:lang w:val="es-ES"/>
              </w:rPr>
            </w:pPr>
          </w:p>
        </w:tc>
      </w:tr>
      <w:tr w:rsidR="000632B3" w:rsidRPr="000632B3" w:rsidTr="005E2661">
        <w:tc>
          <w:tcPr>
            <w:tcW w:w="5295"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Cooperativa</w:t>
            </w:r>
          </w:p>
        </w:tc>
        <w:tc>
          <w:tcPr>
            <w:tcW w:w="1365" w:type="dxa"/>
          </w:tcPr>
          <w:p w:rsidR="000632B3" w:rsidRPr="000632B3" w:rsidRDefault="000632B3" w:rsidP="005E2661">
            <w:pPr>
              <w:jc w:val="both"/>
              <w:rPr>
                <w:rFonts w:ascii="Times New Roman" w:hAnsi="Times New Roman" w:cs="Times New Roman"/>
                <w:color w:val="auto"/>
                <w:lang w:val="es-ES"/>
              </w:rPr>
            </w:pPr>
          </w:p>
        </w:tc>
        <w:tc>
          <w:tcPr>
            <w:tcW w:w="1350" w:type="dxa"/>
          </w:tcPr>
          <w:p w:rsidR="000632B3" w:rsidRPr="000632B3" w:rsidRDefault="000632B3" w:rsidP="005E2661">
            <w:pPr>
              <w:jc w:val="both"/>
              <w:rPr>
                <w:rFonts w:ascii="Times New Roman" w:hAnsi="Times New Roman" w:cs="Times New Roman"/>
                <w:color w:val="auto"/>
                <w:lang w:val="es-ES"/>
              </w:rPr>
            </w:pPr>
          </w:p>
        </w:tc>
        <w:tc>
          <w:tcPr>
            <w:tcW w:w="1530" w:type="dxa"/>
          </w:tcPr>
          <w:p w:rsidR="000632B3" w:rsidRPr="000632B3" w:rsidRDefault="000632B3" w:rsidP="005E2661">
            <w:pPr>
              <w:jc w:val="both"/>
              <w:rPr>
                <w:rFonts w:ascii="Times New Roman" w:hAnsi="Times New Roman" w:cs="Times New Roman"/>
                <w:color w:val="auto"/>
                <w:lang w:val="es-ES"/>
              </w:rPr>
            </w:pPr>
          </w:p>
        </w:tc>
      </w:tr>
      <w:tr w:rsidR="000632B3" w:rsidRPr="000632B3" w:rsidTr="005E2661">
        <w:tc>
          <w:tcPr>
            <w:tcW w:w="5295"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Organizaciones No Gubernamentales</w:t>
            </w:r>
          </w:p>
        </w:tc>
        <w:tc>
          <w:tcPr>
            <w:tcW w:w="1365" w:type="dxa"/>
          </w:tcPr>
          <w:p w:rsidR="000632B3" w:rsidRPr="000632B3" w:rsidRDefault="000632B3" w:rsidP="005E2661">
            <w:pPr>
              <w:jc w:val="both"/>
              <w:rPr>
                <w:rFonts w:ascii="Times New Roman" w:hAnsi="Times New Roman" w:cs="Times New Roman"/>
                <w:color w:val="auto"/>
                <w:lang w:val="es-ES"/>
              </w:rPr>
            </w:pPr>
          </w:p>
        </w:tc>
        <w:tc>
          <w:tcPr>
            <w:tcW w:w="1350" w:type="dxa"/>
          </w:tcPr>
          <w:p w:rsidR="000632B3" w:rsidRPr="000632B3" w:rsidRDefault="000632B3" w:rsidP="005E2661">
            <w:pPr>
              <w:jc w:val="both"/>
              <w:rPr>
                <w:rFonts w:ascii="Times New Roman" w:hAnsi="Times New Roman" w:cs="Times New Roman"/>
                <w:color w:val="auto"/>
                <w:lang w:val="es-ES"/>
              </w:rPr>
            </w:pPr>
          </w:p>
        </w:tc>
        <w:tc>
          <w:tcPr>
            <w:tcW w:w="1530" w:type="dxa"/>
          </w:tcPr>
          <w:p w:rsidR="000632B3" w:rsidRPr="000632B3" w:rsidRDefault="000632B3" w:rsidP="005E2661">
            <w:pPr>
              <w:jc w:val="both"/>
              <w:rPr>
                <w:rFonts w:ascii="Times New Roman" w:hAnsi="Times New Roman" w:cs="Times New Roman"/>
                <w:color w:val="auto"/>
                <w:lang w:val="es-ES"/>
              </w:rPr>
            </w:pPr>
          </w:p>
        </w:tc>
      </w:tr>
      <w:tr w:rsidR="000632B3" w:rsidRPr="000632B3" w:rsidTr="005E2661">
        <w:tc>
          <w:tcPr>
            <w:tcW w:w="5295"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Empresas contratadas</w:t>
            </w:r>
          </w:p>
        </w:tc>
        <w:tc>
          <w:tcPr>
            <w:tcW w:w="1365" w:type="dxa"/>
          </w:tcPr>
          <w:p w:rsidR="000632B3" w:rsidRPr="000632B3" w:rsidRDefault="000632B3" w:rsidP="005E2661">
            <w:pPr>
              <w:jc w:val="both"/>
              <w:rPr>
                <w:rFonts w:ascii="Times New Roman" w:hAnsi="Times New Roman" w:cs="Times New Roman"/>
                <w:color w:val="auto"/>
                <w:lang w:val="es-ES"/>
              </w:rPr>
            </w:pPr>
          </w:p>
        </w:tc>
        <w:tc>
          <w:tcPr>
            <w:tcW w:w="1350" w:type="dxa"/>
          </w:tcPr>
          <w:p w:rsidR="000632B3" w:rsidRPr="000632B3" w:rsidRDefault="000632B3" w:rsidP="005E2661">
            <w:pPr>
              <w:jc w:val="both"/>
              <w:rPr>
                <w:rFonts w:ascii="Times New Roman" w:hAnsi="Times New Roman" w:cs="Times New Roman"/>
                <w:color w:val="auto"/>
                <w:lang w:val="es-ES"/>
              </w:rPr>
            </w:pPr>
          </w:p>
        </w:tc>
        <w:tc>
          <w:tcPr>
            <w:tcW w:w="1530" w:type="dxa"/>
          </w:tcPr>
          <w:p w:rsidR="000632B3" w:rsidRPr="000632B3" w:rsidRDefault="000632B3" w:rsidP="005E2661">
            <w:pPr>
              <w:jc w:val="both"/>
              <w:rPr>
                <w:rFonts w:ascii="Times New Roman" w:hAnsi="Times New Roman" w:cs="Times New Roman"/>
                <w:color w:val="auto"/>
                <w:lang w:val="es-ES"/>
              </w:rPr>
            </w:pPr>
          </w:p>
        </w:tc>
      </w:tr>
      <w:tr w:rsidR="000632B3" w:rsidRPr="000632B3" w:rsidTr="005E2661">
        <w:tc>
          <w:tcPr>
            <w:tcW w:w="5295"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Académicos</w:t>
            </w:r>
          </w:p>
        </w:tc>
        <w:tc>
          <w:tcPr>
            <w:tcW w:w="1365" w:type="dxa"/>
          </w:tcPr>
          <w:p w:rsidR="000632B3" w:rsidRPr="000632B3" w:rsidRDefault="000632B3" w:rsidP="005E2661">
            <w:pPr>
              <w:jc w:val="both"/>
              <w:rPr>
                <w:rFonts w:ascii="Times New Roman" w:hAnsi="Times New Roman" w:cs="Times New Roman"/>
                <w:color w:val="auto"/>
                <w:lang w:val="es-ES"/>
              </w:rPr>
            </w:pPr>
          </w:p>
        </w:tc>
        <w:tc>
          <w:tcPr>
            <w:tcW w:w="1350" w:type="dxa"/>
          </w:tcPr>
          <w:p w:rsidR="000632B3" w:rsidRPr="000632B3" w:rsidRDefault="000632B3" w:rsidP="005E2661">
            <w:pPr>
              <w:jc w:val="both"/>
              <w:rPr>
                <w:rFonts w:ascii="Times New Roman" w:hAnsi="Times New Roman" w:cs="Times New Roman"/>
                <w:color w:val="auto"/>
                <w:lang w:val="es-ES"/>
              </w:rPr>
            </w:pPr>
          </w:p>
        </w:tc>
        <w:tc>
          <w:tcPr>
            <w:tcW w:w="1530" w:type="dxa"/>
          </w:tcPr>
          <w:p w:rsidR="000632B3" w:rsidRPr="000632B3" w:rsidRDefault="000632B3" w:rsidP="005E2661">
            <w:pPr>
              <w:jc w:val="both"/>
              <w:rPr>
                <w:rFonts w:ascii="Times New Roman" w:hAnsi="Times New Roman" w:cs="Times New Roman"/>
                <w:color w:val="auto"/>
                <w:lang w:val="es-ES"/>
              </w:rPr>
            </w:pPr>
          </w:p>
        </w:tc>
      </w:tr>
      <w:tr w:rsidR="000632B3" w:rsidRPr="007253C1" w:rsidTr="005E2661">
        <w:tc>
          <w:tcPr>
            <w:tcW w:w="5295"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Agencias de Gobierno. Por favor especifique cuales:</w:t>
            </w:r>
          </w:p>
          <w:p w:rsidR="000632B3" w:rsidRPr="000632B3" w:rsidRDefault="000632B3" w:rsidP="005E2661">
            <w:pPr>
              <w:jc w:val="both"/>
              <w:rPr>
                <w:rFonts w:ascii="Times New Roman" w:hAnsi="Times New Roman" w:cs="Times New Roman"/>
                <w:color w:val="auto"/>
                <w:lang w:val="es-ES"/>
              </w:rPr>
            </w:pPr>
          </w:p>
          <w:p w:rsidR="000632B3" w:rsidRPr="000632B3" w:rsidRDefault="000632B3" w:rsidP="005E2661">
            <w:pPr>
              <w:jc w:val="both"/>
              <w:rPr>
                <w:rFonts w:ascii="Times New Roman" w:hAnsi="Times New Roman" w:cs="Times New Roman"/>
                <w:color w:val="auto"/>
                <w:lang w:val="es-ES"/>
              </w:rPr>
            </w:pPr>
          </w:p>
          <w:p w:rsidR="000632B3" w:rsidRPr="000632B3" w:rsidRDefault="000632B3" w:rsidP="005E2661">
            <w:pPr>
              <w:jc w:val="both"/>
              <w:rPr>
                <w:rFonts w:ascii="Times New Roman" w:hAnsi="Times New Roman" w:cs="Times New Roman"/>
                <w:color w:val="auto"/>
                <w:lang w:val="es-ES"/>
              </w:rPr>
            </w:pPr>
          </w:p>
        </w:tc>
        <w:tc>
          <w:tcPr>
            <w:tcW w:w="1365" w:type="dxa"/>
          </w:tcPr>
          <w:p w:rsidR="000632B3" w:rsidRPr="000632B3" w:rsidRDefault="000632B3" w:rsidP="005E2661">
            <w:pPr>
              <w:jc w:val="both"/>
              <w:rPr>
                <w:rFonts w:ascii="Times New Roman" w:hAnsi="Times New Roman" w:cs="Times New Roman"/>
                <w:color w:val="auto"/>
                <w:lang w:val="es-ES"/>
              </w:rPr>
            </w:pPr>
          </w:p>
        </w:tc>
        <w:tc>
          <w:tcPr>
            <w:tcW w:w="1350" w:type="dxa"/>
          </w:tcPr>
          <w:p w:rsidR="000632B3" w:rsidRPr="000632B3" w:rsidRDefault="000632B3" w:rsidP="005E2661">
            <w:pPr>
              <w:jc w:val="both"/>
              <w:rPr>
                <w:rFonts w:ascii="Times New Roman" w:hAnsi="Times New Roman" w:cs="Times New Roman"/>
                <w:color w:val="auto"/>
                <w:lang w:val="es-ES"/>
              </w:rPr>
            </w:pPr>
          </w:p>
        </w:tc>
        <w:tc>
          <w:tcPr>
            <w:tcW w:w="1530" w:type="dxa"/>
          </w:tcPr>
          <w:p w:rsidR="000632B3" w:rsidRPr="000632B3" w:rsidRDefault="000632B3" w:rsidP="005E2661">
            <w:pPr>
              <w:jc w:val="both"/>
              <w:rPr>
                <w:rFonts w:ascii="Times New Roman" w:hAnsi="Times New Roman" w:cs="Times New Roman"/>
                <w:color w:val="auto"/>
                <w:lang w:val="es-ES"/>
              </w:rPr>
            </w:pPr>
          </w:p>
        </w:tc>
      </w:tr>
      <w:tr w:rsidR="000632B3" w:rsidRPr="000632B3" w:rsidTr="005E2661">
        <w:tc>
          <w:tcPr>
            <w:tcW w:w="5295" w:type="dxa"/>
          </w:tcPr>
          <w:p w:rsidR="000632B3" w:rsidRPr="000632B3" w:rsidRDefault="000632B3" w:rsidP="005E2661">
            <w:pPr>
              <w:jc w:val="both"/>
              <w:rPr>
                <w:rFonts w:ascii="Times New Roman" w:hAnsi="Times New Roman" w:cs="Times New Roman"/>
                <w:color w:val="auto"/>
                <w:lang w:val="es-ES"/>
              </w:rPr>
            </w:pPr>
            <w:r w:rsidRPr="000632B3">
              <w:rPr>
                <w:rFonts w:ascii="Times New Roman" w:hAnsi="Times New Roman" w:cs="Times New Roman"/>
                <w:color w:val="auto"/>
                <w:lang w:val="es-ES"/>
              </w:rPr>
              <w:t>Otros. Por favor especifique:</w:t>
            </w:r>
          </w:p>
          <w:p w:rsidR="000632B3" w:rsidRPr="000632B3" w:rsidRDefault="000632B3" w:rsidP="005E2661">
            <w:pPr>
              <w:jc w:val="both"/>
              <w:rPr>
                <w:rFonts w:ascii="Times New Roman" w:hAnsi="Times New Roman" w:cs="Times New Roman"/>
                <w:color w:val="auto"/>
                <w:lang w:val="es-ES"/>
              </w:rPr>
            </w:pPr>
          </w:p>
          <w:p w:rsidR="000632B3" w:rsidRPr="000632B3" w:rsidRDefault="000632B3" w:rsidP="005E2661">
            <w:pPr>
              <w:jc w:val="both"/>
              <w:rPr>
                <w:rFonts w:ascii="Times New Roman" w:hAnsi="Times New Roman" w:cs="Times New Roman"/>
                <w:color w:val="auto"/>
                <w:lang w:val="es-ES"/>
              </w:rPr>
            </w:pPr>
          </w:p>
          <w:p w:rsidR="000632B3" w:rsidRPr="000632B3" w:rsidRDefault="000632B3" w:rsidP="005E2661">
            <w:pPr>
              <w:jc w:val="both"/>
              <w:rPr>
                <w:rFonts w:ascii="Times New Roman" w:hAnsi="Times New Roman" w:cs="Times New Roman"/>
                <w:color w:val="auto"/>
                <w:lang w:val="es-ES"/>
              </w:rPr>
            </w:pPr>
          </w:p>
        </w:tc>
        <w:tc>
          <w:tcPr>
            <w:tcW w:w="1365" w:type="dxa"/>
          </w:tcPr>
          <w:p w:rsidR="000632B3" w:rsidRPr="000632B3" w:rsidRDefault="000632B3" w:rsidP="005E2661">
            <w:pPr>
              <w:jc w:val="both"/>
              <w:rPr>
                <w:rFonts w:ascii="Times New Roman" w:hAnsi="Times New Roman" w:cs="Times New Roman"/>
                <w:color w:val="auto"/>
                <w:lang w:val="es-ES"/>
              </w:rPr>
            </w:pPr>
          </w:p>
        </w:tc>
        <w:tc>
          <w:tcPr>
            <w:tcW w:w="1350" w:type="dxa"/>
          </w:tcPr>
          <w:p w:rsidR="000632B3" w:rsidRPr="000632B3" w:rsidRDefault="000632B3" w:rsidP="005E2661">
            <w:pPr>
              <w:jc w:val="both"/>
              <w:rPr>
                <w:rFonts w:ascii="Times New Roman" w:hAnsi="Times New Roman" w:cs="Times New Roman"/>
                <w:color w:val="auto"/>
                <w:lang w:val="es-ES"/>
              </w:rPr>
            </w:pPr>
          </w:p>
        </w:tc>
        <w:tc>
          <w:tcPr>
            <w:tcW w:w="1530" w:type="dxa"/>
          </w:tcPr>
          <w:p w:rsidR="000632B3" w:rsidRPr="000632B3" w:rsidRDefault="000632B3" w:rsidP="005E2661">
            <w:pPr>
              <w:jc w:val="both"/>
              <w:rPr>
                <w:rFonts w:ascii="Times New Roman" w:hAnsi="Times New Roman" w:cs="Times New Roman"/>
                <w:color w:val="auto"/>
                <w:lang w:val="es-ES"/>
              </w:rPr>
            </w:pPr>
          </w:p>
        </w:tc>
      </w:tr>
      <w:tr w:rsidR="001D5612" w:rsidRPr="007253C1" w:rsidTr="005E2661">
        <w:tc>
          <w:tcPr>
            <w:tcW w:w="5295" w:type="dxa"/>
          </w:tcPr>
          <w:p w:rsidR="001D5612" w:rsidRDefault="001D5612" w:rsidP="005E2661">
            <w:pPr>
              <w:jc w:val="both"/>
              <w:rPr>
                <w:rFonts w:ascii="Times New Roman" w:hAnsi="Times New Roman" w:cs="Times New Roman"/>
                <w:color w:val="auto"/>
                <w:lang w:val="es-ES"/>
              </w:rPr>
            </w:pPr>
            <w:r>
              <w:rPr>
                <w:rFonts w:ascii="Times New Roman" w:hAnsi="Times New Roman" w:cs="Times New Roman"/>
                <w:color w:val="auto"/>
                <w:lang w:val="es-ES"/>
              </w:rPr>
              <w:t>¿Quién más debería participar en estos procesos?</w:t>
            </w:r>
          </w:p>
          <w:p w:rsidR="001D5612" w:rsidRDefault="001D5612" w:rsidP="005E2661">
            <w:pPr>
              <w:jc w:val="both"/>
              <w:rPr>
                <w:rFonts w:ascii="Times New Roman" w:hAnsi="Times New Roman" w:cs="Times New Roman"/>
                <w:color w:val="auto"/>
                <w:lang w:val="es-ES"/>
              </w:rPr>
            </w:pPr>
          </w:p>
          <w:p w:rsidR="001D5612" w:rsidRDefault="001D5612" w:rsidP="005E2661">
            <w:pPr>
              <w:jc w:val="both"/>
              <w:rPr>
                <w:rFonts w:ascii="Times New Roman" w:hAnsi="Times New Roman" w:cs="Times New Roman"/>
                <w:color w:val="auto"/>
                <w:lang w:val="es-ES"/>
              </w:rPr>
            </w:pPr>
          </w:p>
          <w:p w:rsidR="001D5612" w:rsidRPr="000632B3" w:rsidRDefault="001D5612" w:rsidP="005E2661">
            <w:pPr>
              <w:jc w:val="both"/>
              <w:rPr>
                <w:rFonts w:ascii="Times New Roman" w:hAnsi="Times New Roman" w:cs="Times New Roman"/>
                <w:color w:val="auto"/>
                <w:lang w:val="es-ES"/>
              </w:rPr>
            </w:pPr>
          </w:p>
        </w:tc>
        <w:tc>
          <w:tcPr>
            <w:tcW w:w="1365" w:type="dxa"/>
          </w:tcPr>
          <w:p w:rsidR="001D5612" w:rsidRPr="000632B3" w:rsidRDefault="001D5612" w:rsidP="005E2661">
            <w:pPr>
              <w:jc w:val="both"/>
              <w:rPr>
                <w:rFonts w:ascii="Times New Roman" w:hAnsi="Times New Roman" w:cs="Times New Roman"/>
                <w:color w:val="auto"/>
                <w:lang w:val="es-ES"/>
              </w:rPr>
            </w:pPr>
          </w:p>
        </w:tc>
        <w:tc>
          <w:tcPr>
            <w:tcW w:w="1350" w:type="dxa"/>
          </w:tcPr>
          <w:p w:rsidR="001D5612" w:rsidRPr="000632B3" w:rsidRDefault="001D5612" w:rsidP="005E2661">
            <w:pPr>
              <w:jc w:val="both"/>
              <w:rPr>
                <w:rFonts w:ascii="Times New Roman" w:hAnsi="Times New Roman" w:cs="Times New Roman"/>
                <w:color w:val="auto"/>
                <w:lang w:val="es-ES"/>
              </w:rPr>
            </w:pPr>
          </w:p>
        </w:tc>
        <w:tc>
          <w:tcPr>
            <w:tcW w:w="1530" w:type="dxa"/>
          </w:tcPr>
          <w:p w:rsidR="001D5612" w:rsidRPr="000632B3" w:rsidRDefault="001D5612" w:rsidP="005E2661">
            <w:pPr>
              <w:jc w:val="both"/>
              <w:rPr>
                <w:rFonts w:ascii="Times New Roman" w:hAnsi="Times New Roman" w:cs="Times New Roman"/>
                <w:color w:val="auto"/>
                <w:lang w:val="es-ES"/>
              </w:rPr>
            </w:pPr>
          </w:p>
        </w:tc>
      </w:tr>
    </w:tbl>
    <w:p w:rsidR="000632B3" w:rsidRPr="001D5612" w:rsidRDefault="000632B3" w:rsidP="000632B3">
      <w:pPr>
        <w:spacing w:after="0" w:line="240" w:lineRule="auto"/>
        <w:ind w:left="720"/>
        <w:jc w:val="both"/>
        <w:rPr>
          <w:rFonts w:ascii="Times New Roman" w:hAnsi="Times New Roman" w:cs="Times New Roman"/>
          <w:color w:val="auto"/>
          <w:lang w:val="es-419"/>
        </w:rPr>
      </w:pPr>
    </w:p>
    <w:p w:rsidR="000632B3" w:rsidRPr="001D5612" w:rsidRDefault="000632B3" w:rsidP="000632B3">
      <w:pPr>
        <w:spacing w:after="0" w:line="240" w:lineRule="auto"/>
        <w:ind w:left="720"/>
        <w:jc w:val="both"/>
        <w:rPr>
          <w:rFonts w:ascii="Times New Roman" w:hAnsi="Times New Roman" w:cs="Times New Roman"/>
          <w:color w:val="auto"/>
          <w:lang w:val="es-419"/>
        </w:rPr>
      </w:pPr>
    </w:p>
    <w:p w:rsidR="000632B3" w:rsidRPr="001D5612" w:rsidRDefault="000632B3" w:rsidP="000632B3">
      <w:pPr>
        <w:spacing w:after="0" w:line="240" w:lineRule="auto"/>
        <w:ind w:left="720"/>
        <w:jc w:val="both"/>
        <w:rPr>
          <w:rFonts w:ascii="Times New Roman" w:hAnsi="Times New Roman" w:cs="Times New Roman"/>
          <w:color w:val="auto"/>
          <w:lang w:val="es-419"/>
        </w:rPr>
      </w:pPr>
    </w:p>
    <w:p w:rsidR="000632B3" w:rsidRPr="000632B3" w:rsidRDefault="000632B3" w:rsidP="000632B3">
      <w:pPr>
        <w:spacing w:after="0" w:line="240" w:lineRule="auto"/>
        <w:ind w:left="720"/>
        <w:rPr>
          <w:rFonts w:ascii="Times New Roman" w:hAnsi="Times New Roman" w:cs="Times New Roman"/>
          <w:color w:val="auto"/>
          <w:lang w:val="es-419"/>
        </w:rPr>
      </w:pPr>
    </w:p>
    <w:p w:rsidR="000632B3" w:rsidRPr="000632B3" w:rsidRDefault="000632B3" w:rsidP="000632B3">
      <w:pPr>
        <w:numPr>
          <w:ilvl w:val="0"/>
          <w:numId w:val="1"/>
        </w:numPr>
        <w:spacing w:after="0" w:line="240" w:lineRule="auto"/>
        <w:contextualSpacing/>
        <w:jc w:val="both"/>
        <w:rPr>
          <w:rFonts w:ascii="Times New Roman" w:hAnsi="Times New Roman" w:cs="Times New Roman"/>
          <w:color w:val="auto"/>
          <w:lang w:val="es-ES"/>
        </w:rPr>
      </w:pPr>
      <w:r w:rsidRPr="000632B3">
        <w:rPr>
          <w:rFonts w:ascii="Times New Roman" w:hAnsi="Times New Roman" w:cs="Times New Roman"/>
          <w:color w:val="auto"/>
          <w:lang w:val="es-ES"/>
        </w:rPr>
        <w:t>¿Cómo está establecida la zona de no pesca?</w:t>
      </w:r>
      <w:r w:rsidR="001D5612">
        <w:rPr>
          <w:rFonts w:ascii="Times New Roman" w:hAnsi="Times New Roman" w:cs="Times New Roman"/>
          <w:color w:val="auto"/>
          <w:lang w:val="es-ES"/>
        </w:rPr>
        <w:t xml:space="preserve"> </w:t>
      </w:r>
      <w:r w:rsidR="001D5612" w:rsidRPr="005A1300">
        <w:rPr>
          <w:rFonts w:ascii="Times New Roman" w:hAnsi="Times New Roman" w:cs="Times New Roman"/>
          <w:color w:val="FF0000"/>
        </w:rPr>
        <w:t>(Ask JC about combinations)</w:t>
      </w:r>
    </w:p>
    <w:p w:rsidR="000632B3" w:rsidRPr="000632B3" w:rsidRDefault="000632B3" w:rsidP="000632B3">
      <w:pPr>
        <w:spacing w:after="0" w:line="240" w:lineRule="auto"/>
        <w:jc w:val="both"/>
        <w:rPr>
          <w:rFonts w:ascii="Times New Roman" w:hAnsi="Times New Roman" w:cs="Times New Roman"/>
          <w:color w:val="auto"/>
          <w:lang w:val="es-MX"/>
        </w:rPr>
      </w:pPr>
    </w:p>
    <w:tbl>
      <w:tblPr>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260"/>
        <w:gridCol w:w="1295"/>
        <w:gridCol w:w="1225"/>
        <w:gridCol w:w="1265"/>
        <w:gridCol w:w="1635"/>
        <w:gridCol w:w="1920"/>
      </w:tblGrid>
      <w:tr w:rsidR="000632B3" w:rsidRPr="000632B3" w:rsidTr="005E2661">
        <w:trPr>
          <w:trHeight w:val="420"/>
        </w:trPr>
        <w:tc>
          <w:tcPr>
            <w:tcW w:w="990" w:type="dxa"/>
            <w:vMerge w:val="restart"/>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r w:rsidRPr="000632B3">
              <w:rPr>
                <w:rFonts w:ascii="Times New Roman" w:hAnsi="Times New Roman" w:cs="Times New Roman"/>
                <w:color w:val="auto"/>
                <w:lang w:val="es-ES"/>
              </w:rPr>
              <w:t>Reserva</w:t>
            </w:r>
          </w:p>
        </w:tc>
        <w:tc>
          <w:tcPr>
            <w:tcW w:w="1260" w:type="dxa"/>
            <w:vMerge w:val="restart"/>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r w:rsidRPr="000632B3">
              <w:rPr>
                <w:rFonts w:ascii="Times New Roman" w:hAnsi="Times New Roman" w:cs="Times New Roman"/>
                <w:color w:val="auto"/>
                <w:lang w:val="es-ES"/>
              </w:rPr>
              <w:t>Reserva Voluntaria</w:t>
            </w:r>
          </w:p>
        </w:tc>
        <w:tc>
          <w:tcPr>
            <w:tcW w:w="5420" w:type="dxa"/>
            <w:gridSpan w:val="4"/>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r w:rsidRPr="000632B3">
              <w:rPr>
                <w:rFonts w:ascii="Times New Roman" w:hAnsi="Times New Roman" w:cs="Times New Roman"/>
                <w:color w:val="auto"/>
                <w:lang w:val="es-ES"/>
              </w:rPr>
              <w:t>Refugio Pesquero</w:t>
            </w:r>
          </w:p>
        </w:tc>
        <w:tc>
          <w:tcPr>
            <w:tcW w:w="1920" w:type="dxa"/>
            <w:vMerge w:val="restart"/>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r w:rsidRPr="000632B3">
              <w:rPr>
                <w:rFonts w:ascii="Times New Roman" w:hAnsi="Times New Roman" w:cs="Times New Roman"/>
                <w:color w:val="auto"/>
                <w:lang w:val="es-ES"/>
              </w:rPr>
              <w:t>Zona núcleo</w:t>
            </w:r>
          </w:p>
        </w:tc>
      </w:tr>
      <w:tr w:rsidR="000632B3" w:rsidRPr="000632B3" w:rsidTr="005E2661">
        <w:trPr>
          <w:trHeight w:val="420"/>
        </w:trPr>
        <w:tc>
          <w:tcPr>
            <w:tcW w:w="990" w:type="dxa"/>
            <w:vMerge/>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p>
        </w:tc>
        <w:tc>
          <w:tcPr>
            <w:tcW w:w="1260" w:type="dxa"/>
            <w:vMerge/>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p>
        </w:tc>
        <w:tc>
          <w:tcPr>
            <w:tcW w:w="1295" w:type="dxa"/>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proofErr w:type="gramStart"/>
            <w:r w:rsidRPr="000632B3">
              <w:rPr>
                <w:rFonts w:ascii="Times New Roman" w:hAnsi="Times New Roman" w:cs="Times New Roman"/>
                <w:color w:val="auto"/>
                <w:lang w:val="es-ES"/>
              </w:rPr>
              <w:t>Total</w:t>
            </w:r>
            <w:proofErr w:type="gramEnd"/>
            <w:r w:rsidRPr="000632B3">
              <w:rPr>
                <w:rFonts w:ascii="Times New Roman" w:hAnsi="Times New Roman" w:cs="Times New Roman"/>
                <w:color w:val="auto"/>
                <w:lang w:val="es-ES"/>
              </w:rPr>
              <w:t xml:space="preserve"> Permanente </w:t>
            </w:r>
          </w:p>
        </w:tc>
        <w:tc>
          <w:tcPr>
            <w:tcW w:w="1225" w:type="dxa"/>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proofErr w:type="gramStart"/>
            <w:r w:rsidRPr="000632B3">
              <w:rPr>
                <w:rFonts w:ascii="Times New Roman" w:hAnsi="Times New Roman" w:cs="Times New Roman"/>
                <w:color w:val="auto"/>
                <w:lang w:val="es-ES"/>
              </w:rPr>
              <w:t>Total</w:t>
            </w:r>
            <w:proofErr w:type="gramEnd"/>
            <w:r w:rsidRPr="000632B3">
              <w:rPr>
                <w:rFonts w:ascii="Times New Roman" w:hAnsi="Times New Roman" w:cs="Times New Roman"/>
                <w:color w:val="auto"/>
                <w:lang w:val="es-ES"/>
              </w:rPr>
              <w:t xml:space="preserve"> Temporal</w:t>
            </w:r>
          </w:p>
        </w:tc>
        <w:tc>
          <w:tcPr>
            <w:tcW w:w="1265" w:type="dxa"/>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r w:rsidRPr="000632B3">
              <w:rPr>
                <w:rFonts w:ascii="Times New Roman" w:hAnsi="Times New Roman" w:cs="Times New Roman"/>
                <w:color w:val="auto"/>
                <w:lang w:val="es-ES"/>
              </w:rPr>
              <w:t>Parcial Permanente</w:t>
            </w:r>
          </w:p>
        </w:tc>
        <w:tc>
          <w:tcPr>
            <w:tcW w:w="1635" w:type="dxa"/>
            <w:tcMar>
              <w:top w:w="100" w:type="dxa"/>
              <w:left w:w="100" w:type="dxa"/>
              <w:bottom w:w="100" w:type="dxa"/>
              <w:right w:w="100" w:type="dxa"/>
            </w:tcMar>
            <w:vAlign w:val="center"/>
          </w:tcPr>
          <w:p w:rsidR="000632B3" w:rsidRPr="000632B3" w:rsidRDefault="000632B3" w:rsidP="005E2661">
            <w:pPr>
              <w:widowControl w:val="0"/>
              <w:spacing w:after="0" w:line="240" w:lineRule="auto"/>
              <w:jc w:val="center"/>
              <w:rPr>
                <w:rFonts w:ascii="Times New Roman" w:hAnsi="Times New Roman" w:cs="Times New Roman"/>
                <w:color w:val="auto"/>
                <w:lang w:val="es-ES"/>
              </w:rPr>
            </w:pPr>
            <w:r w:rsidRPr="000632B3">
              <w:rPr>
                <w:rFonts w:ascii="Times New Roman" w:hAnsi="Times New Roman" w:cs="Times New Roman"/>
                <w:color w:val="auto"/>
                <w:lang w:val="es-ES"/>
              </w:rPr>
              <w:t>Parcial Temporal</w:t>
            </w:r>
          </w:p>
        </w:tc>
        <w:tc>
          <w:tcPr>
            <w:tcW w:w="1920" w:type="dxa"/>
            <w:vMerge/>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r>
      <w:tr w:rsidR="000632B3" w:rsidRPr="000632B3" w:rsidTr="005E2661">
        <w:tc>
          <w:tcPr>
            <w:tcW w:w="99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r>
      <w:tr w:rsidR="000632B3" w:rsidRPr="000632B3" w:rsidTr="005E2661">
        <w:tc>
          <w:tcPr>
            <w:tcW w:w="99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r>
      <w:tr w:rsidR="000632B3" w:rsidRPr="000632B3" w:rsidTr="005E2661">
        <w:tc>
          <w:tcPr>
            <w:tcW w:w="99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r>
      <w:tr w:rsidR="000632B3" w:rsidRPr="000632B3" w:rsidTr="005E2661">
        <w:tc>
          <w:tcPr>
            <w:tcW w:w="99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r>
      <w:tr w:rsidR="000632B3" w:rsidRPr="000632B3" w:rsidTr="005E2661">
        <w:tc>
          <w:tcPr>
            <w:tcW w:w="99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r>
      <w:tr w:rsidR="000632B3" w:rsidRPr="000632B3" w:rsidTr="005E2661">
        <w:tc>
          <w:tcPr>
            <w:tcW w:w="99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r>
      <w:tr w:rsidR="000632B3" w:rsidRPr="000632B3" w:rsidTr="005E2661">
        <w:tc>
          <w:tcPr>
            <w:tcW w:w="99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r>
      <w:tr w:rsidR="000632B3" w:rsidRPr="000632B3" w:rsidTr="005E2661">
        <w:tc>
          <w:tcPr>
            <w:tcW w:w="99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632B3" w:rsidRPr="000632B3" w:rsidRDefault="000632B3" w:rsidP="005E2661">
            <w:pPr>
              <w:widowControl w:val="0"/>
              <w:spacing w:after="0" w:line="240" w:lineRule="auto"/>
              <w:rPr>
                <w:rFonts w:ascii="Times New Roman" w:hAnsi="Times New Roman" w:cs="Times New Roman"/>
                <w:color w:val="auto"/>
                <w:lang w:val="es-ES"/>
              </w:rPr>
            </w:pPr>
          </w:p>
        </w:tc>
      </w:tr>
    </w:tbl>
    <w:p w:rsidR="000632B3" w:rsidRPr="000632B3" w:rsidRDefault="000632B3" w:rsidP="000632B3">
      <w:pPr>
        <w:spacing w:after="0" w:line="240" w:lineRule="auto"/>
        <w:jc w:val="both"/>
        <w:rPr>
          <w:rFonts w:ascii="Times New Roman" w:hAnsi="Times New Roman" w:cs="Times New Roman"/>
          <w:color w:val="auto"/>
        </w:rPr>
      </w:pPr>
    </w:p>
    <w:p w:rsidR="000632B3" w:rsidRDefault="000632B3" w:rsidP="000632B3">
      <w:pPr>
        <w:spacing w:after="0" w:line="240" w:lineRule="auto"/>
        <w:jc w:val="both"/>
        <w:rPr>
          <w:rFonts w:ascii="Times New Roman" w:hAnsi="Times New Roman" w:cs="Times New Roman"/>
          <w:color w:val="auto"/>
        </w:rPr>
      </w:pPr>
    </w:p>
    <w:p w:rsidR="001D5612" w:rsidRDefault="001D5612" w:rsidP="000632B3">
      <w:pPr>
        <w:spacing w:after="0" w:line="240" w:lineRule="auto"/>
        <w:jc w:val="both"/>
        <w:rPr>
          <w:rFonts w:ascii="Times New Roman" w:hAnsi="Times New Roman" w:cs="Times New Roman"/>
          <w:color w:val="auto"/>
        </w:rPr>
      </w:pPr>
    </w:p>
    <w:p w:rsidR="001D5612" w:rsidRPr="000632B3" w:rsidRDefault="001D5612" w:rsidP="000632B3">
      <w:pPr>
        <w:spacing w:after="0" w:line="240" w:lineRule="auto"/>
        <w:jc w:val="both"/>
        <w:rPr>
          <w:rFonts w:ascii="Times New Roman" w:hAnsi="Times New Roman" w:cs="Times New Roman"/>
          <w:color w:val="auto"/>
        </w:rPr>
      </w:pPr>
    </w:p>
    <w:p w:rsidR="000632B3" w:rsidRDefault="000632B3" w:rsidP="000632B3">
      <w:pPr>
        <w:numPr>
          <w:ilvl w:val="0"/>
          <w:numId w:val="1"/>
        </w:numPr>
        <w:spacing w:after="0" w:line="240" w:lineRule="auto"/>
        <w:contextualSpacing/>
        <w:jc w:val="both"/>
        <w:rPr>
          <w:rFonts w:ascii="Times New Roman" w:hAnsi="Times New Roman" w:cs="Times New Roman"/>
          <w:color w:val="auto"/>
          <w:lang w:val="es-ES"/>
        </w:rPr>
      </w:pPr>
      <w:r w:rsidRPr="000632B3">
        <w:rPr>
          <w:rFonts w:ascii="Times New Roman" w:hAnsi="Times New Roman" w:cs="Times New Roman"/>
          <w:color w:val="auto"/>
          <w:lang w:val="es-ES"/>
        </w:rPr>
        <w:lastRenderedPageBreak/>
        <w:t>¿Están reconocidas legalmente las zonas de no pesca?</w:t>
      </w:r>
    </w:p>
    <w:p w:rsidR="001D5612" w:rsidRDefault="001D5612" w:rsidP="001D5612">
      <w:pPr>
        <w:spacing w:after="0" w:line="240" w:lineRule="auto"/>
        <w:ind w:left="360"/>
        <w:contextualSpacing/>
        <w:jc w:val="both"/>
        <w:rPr>
          <w:rFonts w:ascii="Times New Roman" w:hAnsi="Times New Roman" w:cs="Times New Roman"/>
          <w:color w:val="auto"/>
          <w:lang w:val="es-ES"/>
        </w:rPr>
      </w:pPr>
    </w:p>
    <w:p w:rsidR="000632B3" w:rsidRPr="000632B3" w:rsidRDefault="000632B3" w:rsidP="000632B3">
      <w:pPr>
        <w:spacing w:after="0" w:line="240" w:lineRule="auto"/>
        <w:ind w:left="360"/>
        <w:contextualSpacing/>
        <w:jc w:val="both"/>
        <w:rPr>
          <w:rFonts w:ascii="Times New Roman" w:hAnsi="Times New Roman" w:cs="Times New Roman"/>
          <w:color w:val="auto"/>
          <w:lang w:val="es-MX"/>
        </w:rPr>
      </w:pPr>
    </w:p>
    <w:p w:rsidR="000632B3" w:rsidRPr="00D00935" w:rsidRDefault="000632B3" w:rsidP="00D00935">
      <w:pPr>
        <w:pStyle w:val="ListParagraph"/>
        <w:numPr>
          <w:ilvl w:val="1"/>
          <w:numId w:val="2"/>
        </w:numPr>
        <w:spacing w:line="240" w:lineRule="auto"/>
        <w:jc w:val="both"/>
        <w:rPr>
          <w:rFonts w:ascii="Times New Roman" w:hAnsi="Times New Roman" w:cs="Times New Roman"/>
          <w:color w:val="auto"/>
          <w:lang w:val="es-ES"/>
        </w:rPr>
      </w:pPr>
      <w:r w:rsidRPr="00D00935">
        <w:rPr>
          <w:rFonts w:ascii="Times New Roman" w:hAnsi="Times New Roman" w:cs="Times New Roman"/>
          <w:color w:val="auto"/>
          <w:lang w:val="es-ES"/>
        </w:rPr>
        <w:t>Si no están reconocidas, ¿ha comenzado la comunidad el proceso para que las zonas de no pesca sean reconocidas legalmente?</w:t>
      </w:r>
    </w:p>
    <w:p w:rsidR="000632B3" w:rsidRPr="000632B3" w:rsidRDefault="000632B3" w:rsidP="000632B3">
      <w:pPr>
        <w:spacing w:line="240" w:lineRule="auto"/>
        <w:ind w:left="792"/>
        <w:contextualSpacing/>
        <w:jc w:val="both"/>
        <w:rPr>
          <w:rFonts w:ascii="Times New Roman" w:hAnsi="Times New Roman" w:cs="Times New Roman"/>
          <w:color w:val="auto"/>
          <w:lang w:val="es-MX"/>
        </w:rPr>
      </w:pPr>
    </w:p>
    <w:p w:rsidR="000632B3" w:rsidRPr="00D00935" w:rsidRDefault="000632B3" w:rsidP="00D00935">
      <w:pPr>
        <w:pStyle w:val="ListParagraph"/>
        <w:numPr>
          <w:ilvl w:val="1"/>
          <w:numId w:val="2"/>
        </w:numPr>
        <w:spacing w:line="240" w:lineRule="auto"/>
        <w:jc w:val="both"/>
        <w:rPr>
          <w:rFonts w:ascii="Times New Roman" w:hAnsi="Times New Roman" w:cs="Times New Roman"/>
          <w:color w:val="auto"/>
          <w:lang w:val="es-ES"/>
        </w:rPr>
      </w:pPr>
      <w:r w:rsidRPr="00D00935">
        <w:rPr>
          <w:rFonts w:ascii="Times New Roman" w:hAnsi="Times New Roman" w:cs="Times New Roman"/>
          <w:color w:val="auto"/>
          <w:lang w:val="es-ES"/>
        </w:rPr>
        <w:t>Si las zonas de no pesca no han sido reconocidas legalmente y no se ha comenzado el proceso aún, ¿está la comunidad dispuesta a hacerlo?</w:t>
      </w:r>
    </w:p>
    <w:p w:rsidR="000632B3" w:rsidRPr="000632B3" w:rsidRDefault="000632B3" w:rsidP="000632B3">
      <w:pPr>
        <w:spacing w:line="240" w:lineRule="auto"/>
        <w:jc w:val="both"/>
        <w:rPr>
          <w:rFonts w:ascii="Times New Roman" w:hAnsi="Times New Roman" w:cs="Times New Roman"/>
          <w:color w:val="auto"/>
          <w:lang w:val="es-MX"/>
        </w:rPr>
      </w:pPr>
    </w:p>
    <w:p w:rsidR="000632B3" w:rsidRPr="000632B3" w:rsidRDefault="000632B3" w:rsidP="000632B3">
      <w:pPr>
        <w:spacing w:line="240" w:lineRule="auto"/>
        <w:jc w:val="both"/>
        <w:rPr>
          <w:rFonts w:ascii="Times New Roman" w:hAnsi="Times New Roman" w:cs="Times New Roman"/>
          <w:color w:val="auto"/>
          <w:lang w:val="es-MX"/>
        </w:rPr>
      </w:pPr>
    </w:p>
    <w:p w:rsidR="000632B3" w:rsidRPr="000632B3" w:rsidRDefault="000632B3" w:rsidP="000632B3">
      <w:pPr>
        <w:spacing w:line="240" w:lineRule="auto"/>
        <w:jc w:val="both"/>
        <w:rPr>
          <w:rFonts w:ascii="Times New Roman" w:hAnsi="Times New Roman" w:cs="Times New Roman"/>
          <w:color w:val="auto"/>
          <w:lang w:val="es-MX"/>
        </w:rPr>
      </w:pPr>
    </w:p>
    <w:p w:rsidR="000632B3" w:rsidRPr="000632B3" w:rsidRDefault="000632B3" w:rsidP="000632B3">
      <w:pPr>
        <w:spacing w:after="120" w:line="240" w:lineRule="auto"/>
        <w:jc w:val="center"/>
        <w:rPr>
          <w:rFonts w:ascii="Times New Roman" w:hAnsi="Times New Roman" w:cs="Times New Roman"/>
          <w:color w:val="auto"/>
        </w:rPr>
      </w:pPr>
      <w:r w:rsidRPr="000632B3">
        <w:rPr>
          <w:rFonts w:ascii="Times New Roman" w:hAnsi="Times New Roman" w:cs="Times New Roman"/>
          <w:b/>
          <w:color w:val="auto"/>
          <w:sz w:val="24"/>
          <w:szCs w:val="24"/>
        </w:rPr>
        <w:t>SECC</w:t>
      </w:r>
      <w:r w:rsidR="00D00935">
        <w:rPr>
          <w:rFonts w:ascii="Times New Roman" w:hAnsi="Times New Roman" w:cs="Times New Roman"/>
          <w:b/>
          <w:color w:val="auto"/>
          <w:sz w:val="24"/>
          <w:szCs w:val="24"/>
        </w:rPr>
        <w:t>ION 3</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32B3" w:rsidRPr="007253C1" w:rsidTr="005E2661">
        <w:tc>
          <w:tcPr>
            <w:tcW w:w="9360" w:type="dxa"/>
            <w:tcMar>
              <w:top w:w="100" w:type="dxa"/>
              <w:left w:w="100" w:type="dxa"/>
              <w:bottom w:w="100" w:type="dxa"/>
              <w:right w:w="100" w:type="dxa"/>
            </w:tcMar>
          </w:tcPr>
          <w:p w:rsidR="000632B3" w:rsidRPr="000632B3" w:rsidRDefault="000632B3" w:rsidP="005E2661">
            <w:pPr>
              <w:spacing w:after="0" w:line="240" w:lineRule="auto"/>
              <w:jc w:val="center"/>
              <w:rPr>
                <w:rFonts w:ascii="Times New Roman" w:hAnsi="Times New Roman" w:cs="Times New Roman"/>
                <w:i/>
                <w:color w:val="auto"/>
                <w:lang w:val="es-MX"/>
              </w:rPr>
            </w:pPr>
            <w:r w:rsidRPr="00483872">
              <w:rPr>
                <w:rFonts w:ascii="Times New Roman" w:hAnsi="Times New Roman" w:cs="Times New Roman"/>
                <w:i/>
                <w:color w:val="auto"/>
                <w:szCs w:val="20"/>
                <w:lang w:val="es-ES"/>
              </w:rPr>
              <w:t xml:space="preserve">Las siguientes preguntas están enfocadas en el manejo de las zonas de no pesca. </w:t>
            </w:r>
          </w:p>
        </w:tc>
      </w:tr>
    </w:tbl>
    <w:p w:rsidR="000632B3" w:rsidRPr="000632B3" w:rsidRDefault="000632B3" w:rsidP="000632B3">
      <w:pPr>
        <w:spacing w:line="240" w:lineRule="auto"/>
        <w:rPr>
          <w:rFonts w:ascii="Times New Roman" w:hAnsi="Times New Roman" w:cs="Times New Roman"/>
          <w:color w:val="auto"/>
          <w:lang w:val="es-MX"/>
        </w:rPr>
      </w:pPr>
    </w:p>
    <w:p w:rsidR="009C7DDC" w:rsidRDefault="000632B3" w:rsidP="009C7DDC">
      <w:pPr>
        <w:numPr>
          <w:ilvl w:val="0"/>
          <w:numId w:val="2"/>
        </w:numPr>
        <w:spacing w:after="0" w:line="240" w:lineRule="auto"/>
        <w:contextualSpacing/>
        <w:jc w:val="both"/>
        <w:rPr>
          <w:rFonts w:ascii="Times New Roman" w:hAnsi="Times New Roman" w:cs="Times New Roman"/>
          <w:color w:val="auto"/>
          <w:lang w:val="es-ES"/>
        </w:rPr>
      </w:pPr>
      <w:r w:rsidRPr="000632B3">
        <w:rPr>
          <w:rFonts w:ascii="Times New Roman" w:hAnsi="Times New Roman" w:cs="Times New Roman"/>
          <w:color w:val="auto"/>
          <w:lang w:val="es-ES"/>
        </w:rPr>
        <w:t>¿Tiene la zona de no pesca un plan de manejo?</w:t>
      </w:r>
    </w:p>
    <w:p w:rsidR="000632B3" w:rsidRPr="009C7DDC" w:rsidRDefault="009C7DDC" w:rsidP="009C7DDC">
      <w:pPr>
        <w:spacing w:after="0" w:line="240" w:lineRule="auto"/>
        <w:ind w:left="360" w:firstLine="360"/>
        <w:contextualSpacing/>
        <w:jc w:val="both"/>
        <w:rPr>
          <w:rFonts w:ascii="Times New Roman" w:hAnsi="Times New Roman" w:cs="Times New Roman"/>
          <w:color w:val="auto"/>
          <w:lang w:val="es-ES"/>
        </w:rPr>
      </w:pPr>
      <w:r w:rsidRPr="009C7DDC">
        <w:rPr>
          <w:rFonts w:ascii="Times New Roman" w:hAnsi="Times New Roman" w:cs="Times New Roman"/>
          <w:color w:val="auto"/>
          <w:lang w:val="es-419"/>
        </w:rPr>
        <w:t xml:space="preserve">__ </w:t>
      </w:r>
      <w:r w:rsidR="000632B3" w:rsidRPr="009C7DDC">
        <w:rPr>
          <w:rFonts w:ascii="Times New Roman" w:hAnsi="Times New Roman" w:cs="Times New Roman"/>
          <w:color w:val="auto"/>
          <w:lang w:val="es-ES"/>
        </w:rPr>
        <w:t>Si</w:t>
      </w:r>
    </w:p>
    <w:p w:rsidR="000632B3" w:rsidRPr="000632B3" w:rsidRDefault="009C7DDC" w:rsidP="009C7DDC">
      <w:pPr>
        <w:spacing w:after="0" w:line="240" w:lineRule="auto"/>
        <w:ind w:left="360" w:firstLine="360"/>
        <w:contextualSpacing/>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No</w:t>
      </w:r>
    </w:p>
    <w:p w:rsidR="000632B3" w:rsidRPr="000632B3" w:rsidRDefault="009C7DDC" w:rsidP="009C7DDC">
      <w:pPr>
        <w:spacing w:after="0" w:line="240" w:lineRule="auto"/>
        <w:ind w:left="360" w:firstLine="360"/>
        <w:contextualSpacing/>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No sé</w:t>
      </w:r>
    </w:p>
    <w:p w:rsidR="000632B3" w:rsidRPr="000632B3" w:rsidRDefault="000632B3" w:rsidP="000632B3">
      <w:pPr>
        <w:spacing w:after="0" w:line="240" w:lineRule="auto"/>
        <w:contextualSpacing/>
        <w:jc w:val="both"/>
        <w:rPr>
          <w:rFonts w:ascii="Times New Roman" w:hAnsi="Times New Roman" w:cs="Times New Roman"/>
          <w:color w:val="auto"/>
          <w:lang w:val="es-ES"/>
        </w:rPr>
      </w:pPr>
    </w:p>
    <w:p w:rsidR="000632B3" w:rsidRPr="000632B3" w:rsidRDefault="000632B3" w:rsidP="000632B3">
      <w:pPr>
        <w:spacing w:after="0" w:line="240" w:lineRule="auto"/>
        <w:jc w:val="both"/>
        <w:rPr>
          <w:rFonts w:ascii="Times New Roman" w:hAnsi="Times New Roman" w:cs="Times New Roman"/>
          <w:color w:val="auto"/>
          <w:lang w:val="es-MX"/>
        </w:rPr>
      </w:pPr>
    </w:p>
    <w:p w:rsidR="000632B3" w:rsidRPr="009C7DDC" w:rsidRDefault="000632B3" w:rsidP="00D00935">
      <w:pPr>
        <w:numPr>
          <w:ilvl w:val="0"/>
          <w:numId w:val="2"/>
        </w:numPr>
        <w:spacing w:after="0" w:line="240" w:lineRule="auto"/>
        <w:contextualSpacing/>
        <w:jc w:val="both"/>
        <w:rPr>
          <w:rFonts w:ascii="Times New Roman" w:hAnsi="Times New Roman" w:cs="Times New Roman"/>
          <w:color w:val="auto"/>
          <w:lang w:val="es-419"/>
        </w:rPr>
      </w:pPr>
      <w:r w:rsidRPr="000632B3">
        <w:rPr>
          <w:rFonts w:ascii="Times New Roman" w:hAnsi="Times New Roman" w:cs="Times New Roman"/>
          <w:color w:val="auto"/>
          <w:lang w:val="es-ES"/>
        </w:rPr>
        <w:t>¿</w:t>
      </w:r>
      <w:r w:rsidR="009C7DDC">
        <w:rPr>
          <w:rFonts w:ascii="Times New Roman" w:hAnsi="Times New Roman" w:cs="Times New Roman"/>
          <w:color w:val="auto"/>
          <w:lang w:val="es-ES"/>
        </w:rPr>
        <w:t>Qué</w:t>
      </w:r>
      <w:r w:rsidRPr="000632B3">
        <w:rPr>
          <w:rFonts w:ascii="Times New Roman" w:hAnsi="Times New Roman" w:cs="Times New Roman"/>
          <w:color w:val="auto"/>
          <w:lang w:val="es-ES"/>
        </w:rPr>
        <w:t xml:space="preserve"> especies objetivos se pretende manejar con la zona de no pesca?</w:t>
      </w:r>
      <w:r w:rsidR="009C7DDC">
        <w:rPr>
          <w:rFonts w:ascii="Times New Roman" w:hAnsi="Times New Roman" w:cs="Times New Roman"/>
          <w:color w:val="auto"/>
          <w:lang w:val="es-ES"/>
        </w:rPr>
        <w:t xml:space="preserve"> ¿Cree usted que el área designada es lo suficientemente grande para proteger/manejar estas especies?</w:t>
      </w:r>
    </w:p>
    <w:p w:rsidR="009C7DDC" w:rsidRDefault="009C7DDC" w:rsidP="009C7DDC">
      <w:pPr>
        <w:spacing w:after="0" w:line="240" w:lineRule="auto"/>
        <w:ind w:left="360"/>
        <w:contextualSpacing/>
        <w:jc w:val="both"/>
        <w:rPr>
          <w:rFonts w:ascii="Times New Roman" w:hAnsi="Times New Roman" w:cs="Times New Roman"/>
          <w:color w:val="FF0000"/>
        </w:rPr>
      </w:pPr>
      <w:r w:rsidRPr="009C7DDC">
        <w:rPr>
          <w:rFonts w:ascii="Times New Roman" w:hAnsi="Times New Roman" w:cs="Times New Roman"/>
          <w:color w:val="FF0000"/>
        </w:rPr>
        <w:t>What type of species are intended to be managed by the reserve? Do you think the area is large enough to protect/manage these species?</w:t>
      </w:r>
    </w:p>
    <w:p w:rsidR="009C7DDC" w:rsidRDefault="009C7DDC" w:rsidP="009C7DDC">
      <w:pPr>
        <w:spacing w:after="0" w:line="240" w:lineRule="auto"/>
        <w:ind w:left="360"/>
        <w:contextualSpacing/>
        <w:jc w:val="both"/>
        <w:rPr>
          <w:rFonts w:ascii="Times New Roman" w:hAnsi="Times New Roman" w:cs="Times New Roman"/>
          <w:color w:val="FF0000"/>
        </w:rPr>
      </w:pPr>
    </w:p>
    <w:p w:rsidR="009C7DDC" w:rsidRPr="009C7DDC" w:rsidRDefault="009C7DDC" w:rsidP="009C7DDC">
      <w:pPr>
        <w:spacing w:after="0" w:line="240" w:lineRule="auto"/>
        <w:ind w:left="360"/>
        <w:contextualSpacing/>
        <w:jc w:val="both"/>
        <w:rPr>
          <w:rFonts w:ascii="Times New Roman" w:hAnsi="Times New Roman" w:cs="Times New Roman"/>
          <w:color w:val="FF0000"/>
        </w:rPr>
      </w:pPr>
    </w:p>
    <w:tbl>
      <w:tblPr>
        <w:tblStyle w:val="TableGrid"/>
        <w:tblW w:w="9771" w:type="dxa"/>
        <w:tblInd w:w="-185" w:type="dxa"/>
        <w:tblLook w:val="04A0" w:firstRow="1" w:lastRow="0" w:firstColumn="1" w:lastColumn="0" w:noHBand="0" w:noVBand="1"/>
      </w:tblPr>
      <w:tblGrid>
        <w:gridCol w:w="2124"/>
        <w:gridCol w:w="1208"/>
        <w:gridCol w:w="1207"/>
        <w:gridCol w:w="1207"/>
        <w:gridCol w:w="1208"/>
        <w:gridCol w:w="1208"/>
        <w:gridCol w:w="1609"/>
      </w:tblGrid>
      <w:tr w:rsidR="009C7DDC" w:rsidRPr="007253C1" w:rsidTr="009C7DDC">
        <w:tc>
          <w:tcPr>
            <w:tcW w:w="2124" w:type="dxa"/>
          </w:tcPr>
          <w:p w:rsidR="009C7DDC" w:rsidRDefault="009C7DDC" w:rsidP="009C7DDC">
            <w:pPr>
              <w:jc w:val="center"/>
              <w:rPr>
                <w:rFonts w:ascii="Times New Roman" w:hAnsi="Times New Roman" w:cs="Times New Roman"/>
                <w:color w:val="auto"/>
              </w:rPr>
            </w:pPr>
          </w:p>
          <w:p w:rsidR="009C7DDC" w:rsidRDefault="009C7DDC" w:rsidP="009C7DDC">
            <w:pPr>
              <w:jc w:val="center"/>
              <w:rPr>
                <w:rFonts w:ascii="Times New Roman" w:hAnsi="Times New Roman" w:cs="Times New Roman"/>
                <w:color w:val="auto"/>
              </w:rPr>
            </w:pPr>
            <w:r>
              <w:rPr>
                <w:rFonts w:ascii="Times New Roman" w:hAnsi="Times New Roman" w:cs="Times New Roman"/>
                <w:color w:val="auto"/>
              </w:rPr>
              <w:t>Zona</w:t>
            </w:r>
          </w:p>
        </w:tc>
        <w:tc>
          <w:tcPr>
            <w:tcW w:w="1208" w:type="dxa"/>
          </w:tcPr>
          <w:p w:rsidR="009C7DDC" w:rsidRDefault="009C7DDC" w:rsidP="009C7DDC">
            <w:pPr>
              <w:jc w:val="center"/>
              <w:rPr>
                <w:rFonts w:ascii="Times New Roman" w:hAnsi="Times New Roman" w:cs="Times New Roman"/>
                <w:color w:val="auto"/>
              </w:rPr>
            </w:pPr>
          </w:p>
          <w:p w:rsidR="009C7DDC" w:rsidRDefault="009C7DDC" w:rsidP="009C7DDC">
            <w:pPr>
              <w:jc w:val="center"/>
              <w:rPr>
                <w:rFonts w:ascii="Times New Roman" w:hAnsi="Times New Roman" w:cs="Times New Roman"/>
                <w:color w:val="auto"/>
              </w:rPr>
            </w:pPr>
            <w:proofErr w:type="spellStart"/>
            <w:r>
              <w:rPr>
                <w:rFonts w:ascii="Times New Roman" w:hAnsi="Times New Roman" w:cs="Times New Roman"/>
                <w:color w:val="auto"/>
              </w:rPr>
              <w:t>Especie</w:t>
            </w:r>
            <w:proofErr w:type="spellEnd"/>
            <w:r>
              <w:rPr>
                <w:rFonts w:ascii="Times New Roman" w:hAnsi="Times New Roman" w:cs="Times New Roman"/>
                <w:color w:val="auto"/>
              </w:rPr>
              <w:t xml:space="preserve"> 1</w:t>
            </w:r>
          </w:p>
        </w:tc>
        <w:tc>
          <w:tcPr>
            <w:tcW w:w="1207" w:type="dxa"/>
          </w:tcPr>
          <w:p w:rsidR="009C7DDC" w:rsidRDefault="009C7DDC" w:rsidP="009C7DDC">
            <w:pPr>
              <w:jc w:val="center"/>
              <w:rPr>
                <w:rFonts w:ascii="Times New Roman" w:hAnsi="Times New Roman" w:cs="Times New Roman"/>
                <w:color w:val="auto"/>
              </w:rPr>
            </w:pPr>
          </w:p>
          <w:p w:rsidR="009C7DDC" w:rsidRDefault="009C7DDC" w:rsidP="009C7DDC">
            <w:pPr>
              <w:jc w:val="center"/>
              <w:rPr>
                <w:rFonts w:ascii="Times New Roman" w:hAnsi="Times New Roman" w:cs="Times New Roman"/>
                <w:color w:val="auto"/>
              </w:rPr>
            </w:pPr>
            <w:proofErr w:type="spellStart"/>
            <w:proofErr w:type="gramStart"/>
            <w:r>
              <w:rPr>
                <w:rFonts w:ascii="Times New Roman" w:hAnsi="Times New Roman" w:cs="Times New Roman"/>
                <w:color w:val="auto"/>
              </w:rPr>
              <w:t>Especie</w:t>
            </w:r>
            <w:proofErr w:type="spellEnd"/>
            <w:r>
              <w:rPr>
                <w:rFonts w:ascii="Times New Roman" w:hAnsi="Times New Roman" w:cs="Times New Roman"/>
                <w:color w:val="auto"/>
              </w:rPr>
              <w:t xml:space="preserve">  2</w:t>
            </w:r>
            <w:proofErr w:type="gramEnd"/>
          </w:p>
        </w:tc>
        <w:tc>
          <w:tcPr>
            <w:tcW w:w="1207" w:type="dxa"/>
          </w:tcPr>
          <w:p w:rsidR="009C7DDC" w:rsidRDefault="009C7DDC" w:rsidP="009C7DDC">
            <w:pPr>
              <w:jc w:val="center"/>
              <w:rPr>
                <w:rFonts w:ascii="Times New Roman" w:hAnsi="Times New Roman" w:cs="Times New Roman"/>
                <w:color w:val="auto"/>
              </w:rPr>
            </w:pPr>
          </w:p>
          <w:p w:rsidR="009C7DDC" w:rsidRDefault="009C7DDC" w:rsidP="009C7DDC">
            <w:pPr>
              <w:jc w:val="center"/>
              <w:rPr>
                <w:rFonts w:ascii="Times New Roman" w:hAnsi="Times New Roman" w:cs="Times New Roman"/>
                <w:color w:val="auto"/>
              </w:rPr>
            </w:pPr>
            <w:proofErr w:type="spellStart"/>
            <w:proofErr w:type="gramStart"/>
            <w:r>
              <w:rPr>
                <w:rFonts w:ascii="Times New Roman" w:hAnsi="Times New Roman" w:cs="Times New Roman"/>
                <w:color w:val="auto"/>
              </w:rPr>
              <w:t>Especie</w:t>
            </w:r>
            <w:proofErr w:type="spellEnd"/>
            <w:r>
              <w:rPr>
                <w:rFonts w:ascii="Times New Roman" w:hAnsi="Times New Roman" w:cs="Times New Roman"/>
                <w:color w:val="auto"/>
              </w:rPr>
              <w:t xml:space="preserve">  3</w:t>
            </w:r>
            <w:proofErr w:type="gramEnd"/>
          </w:p>
        </w:tc>
        <w:tc>
          <w:tcPr>
            <w:tcW w:w="1208" w:type="dxa"/>
          </w:tcPr>
          <w:p w:rsidR="009C7DDC" w:rsidRDefault="009C7DDC" w:rsidP="009C7DDC">
            <w:pPr>
              <w:jc w:val="center"/>
              <w:rPr>
                <w:rFonts w:ascii="Times New Roman" w:hAnsi="Times New Roman" w:cs="Times New Roman"/>
                <w:color w:val="auto"/>
              </w:rPr>
            </w:pPr>
          </w:p>
          <w:p w:rsidR="009C7DDC" w:rsidRDefault="009C7DDC" w:rsidP="009C7DDC">
            <w:pPr>
              <w:jc w:val="center"/>
              <w:rPr>
                <w:rFonts w:ascii="Times New Roman" w:hAnsi="Times New Roman" w:cs="Times New Roman"/>
                <w:color w:val="auto"/>
              </w:rPr>
            </w:pPr>
            <w:proofErr w:type="spellStart"/>
            <w:proofErr w:type="gramStart"/>
            <w:r>
              <w:rPr>
                <w:rFonts w:ascii="Times New Roman" w:hAnsi="Times New Roman" w:cs="Times New Roman"/>
                <w:color w:val="auto"/>
              </w:rPr>
              <w:t>Especie</w:t>
            </w:r>
            <w:proofErr w:type="spellEnd"/>
            <w:r>
              <w:rPr>
                <w:rFonts w:ascii="Times New Roman" w:hAnsi="Times New Roman" w:cs="Times New Roman"/>
                <w:color w:val="auto"/>
              </w:rPr>
              <w:t xml:space="preserve">  4</w:t>
            </w:r>
            <w:proofErr w:type="gramEnd"/>
          </w:p>
        </w:tc>
        <w:tc>
          <w:tcPr>
            <w:tcW w:w="1208" w:type="dxa"/>
          </w:tcPr>
          <w:p w:rsidR="009C7DDC" w:rsidRDefault="009C7DDC" w:rsidP="009C7DDC">
            <w:pPr>
              <w:jc w:val="center"/>
              <w:rPr>
                <w:rFonts w:ascii="Times New Roman" w:hAnsi="Times New Roman" w:cs="Times New Roman"/>
                <w:color w:val="auto"/>
              </w:rPr>
            </w:pPr>
          </w:p>
          <w:p w:rsidR="009C7DDC" w:rsidRDefault="009C7DDC" w:rsidP="009C7DDC">
            <w:pPr>
              <w:jc w:val="center"/>
              <w:rPr>
                <w:rFonts w:ascii="Times New Roman" w:hAnsi="Times New Roman" w:cs="Times New Roman"/>
                <w:color w:val="auto"/>
              </w:rPr>
            </w:pPr>
            <w:proofErr w:type="spellStart"/>
            <w:proofErr w:type="gramStart"/>
            <w:r>
              <w:rPr>
                <w:rFonts w:ascii="Times New Roman" w:hAnsi="Times New Roman" w:cs="Times New Roman"/>
                <w:color w:val="auto"/>
              </w:rPr>
              <w:t>Especie</w:t>
            </w:r>
            <w:proofErr w:type="spellEnd"/>
            <w:r>
              <w:rPr>
                <w:rFonts w:ascii="Times New Roman" w:hAnsi="Times New Roman" w:cs="Times New Roman"/>
                <w:color w:val="auto"/>
              </w:rPr>
              <w:t xml:space="preserve">  5</w:t>
            </w:r>
            <w:proofErr w:type="gramEnd"/>
          </w:p>
        </w:tc>
        <w:tc>
          <w:tcPr>
            <w:tcW w:w="1609" w:type="dxa"/>
          </w:tcPr>
          <w:p w:rsidR="009C7DDC" w:rsidRPr="009C7DDC" w:rsidRDefault="009C7DDC" w:rsidP="009C7DDC">
            <w:pPr>
              <w:jc w:val="center"/>
              <w:rPr>
                <w:rFonts w:ascii="Times New Roman" w:hAnsi="Times New Roman" w:cs="Times New Roman"/>
                <w:color w:val="FF0000"/>
                <w:lang w:val="es-419"/>
              </w:rPr>
            </w:pPr>
            <w:r w:rsidRPr="000632B3">
              <w:rPr>
                <w:rFonts w:ascii="Times New Roman" w:hAnsi="Times New Roman" w:cs="Times New Roman"/>
                <w:color w:val="auto"/>
                <w:lang w:val="es-ES"/>
              </w:rPr>
              <w:t>¿</w:t>
            </w:r>
            <w:r w:rsidRPr="009C7DDC">
              <w:rPr>
                <w:rFonts w:ascii="Times New Roman" w:hAnsi="Times New Roman" w:cs="Times New Roman"/>
                <w:color w:val="auto"/>
                <w:lang w:val="es-419"/>
              </w:rPr>
              <w:t xml:space="preserve">Es el área suficientemente </w:t>
            </w:r>
            <w:proofErr w:type="gramStart"/>
            <w:r w:rsidRPr="009C7DDC">
              <w:rPr>
                <w:rFonts w:ascii="Times New Roman" w:hAnsi="Times New Roman" w:cs="Times New Roman"/>
                <w:color w:val="auto"/>
                <w:lang w:val="es-419"/>
              </w:rPr>
              <w:t>grande ?</w:t>
            </w:r>
            <w:proofErr w:type="gramEnd"/>
          </w:p>
        </w:tc>
      </w:tr>
      <w:tr w:rsidR="009C7DDC" w:rsidRPr="007253C1" w:rsidTr="009C7DDC">
        <w:tc>
          <w:tcPr>
            <w:tcW w:w="2124" w:type="dxa"/>
          </w:tcPr>
          <w:p w:rsidR="009C7DDC" w:rsidRDefault="009C7DDC" w:rsidP="005E2661">
            <w:pPr>
              <w:jc w:val="both"/>
              <w:rPr>
                <w:rFonts w:ascii="Times New Roman" w:hAnsi="Times New Roman" w:cs="Times New Roman"/>
                <w:color w:val="auto"/>
                <w:lang w:val="es-419"/>
              </w:rPr>
            </w:pPr>
          </w:p>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609" w:type="dxa"/>
          </w:tcPr>
          <w:p w:rsidR="009C7DDC" w:rsidRPr="009C7DDC" w:rsidRDefault="009C7DDC" w:rsidP="005E2661">
            <w:pPr>
              <w:jc w:val="both"/>
              <w:rPr>
                <w:rFonts w:ascii="Times New Roman" w:hAnsi="Times New Roman" w:cs="Times New Roman"/>
                <w:color w:val="auto"/>
                <w:lang w:val="es-419"/>
              </w:rPr>
            </w:pPr>
          </w:p>
        </w:tc>
      </w:tr>
      <w:tr w:rsidR="009C7DDC" w:rsidRPr="007253C1" w:rsidTr="009C7DDC">
        <w:tc>
          <w:tcPr>
            <w:tcW w:w="2124" w:type="dxa"/>
          </w:tcPr>
          <w:p w:rsidR="009C7DDC" w:rsidRDefault="009C7DDC" w:rsidP="005E2661">
            <w:pPr>
              <w:jc w:val="both"/>
              <w:rPr>
                <w:rFonts w:ascii="Times New Roman" w:hAnsi="Times New Roman" w:cs="Times New Roman"/>
                <w:color w:val="auto"/>
                <w:lang w:val="es-419"/>
              </w:rPr>
            </w:pPr>
          </w:p>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609" w:type="dxa"/>
          </w:tcPr>
          <w:p w:rsidR="009C7DDC" w:rsidRPr="009C7DDC" w:rsidRDefault="009C7DDC" w:rsidP="005E2661">
            <w:pPr>
              <w:jc w:val="both"/>
              <w:rPr>
                <w:rFonts w:ascii="Times New Roman" w:hAnsi="Times New Roman" w:cs="Times New Roman"/>
                <w:color w:val="auto"/>
                <w:lang w:val="es-419"/>
              </w:rPr>
            </w:pPr>
          </w:p>
        </w:tc>
      </w:tr>
      <w:tr w:rsidR="009C7DDC" w:rsidRPr="007253C1" w:rsidTr="009C7DDC">
        <w:tc>
          <w:tcPr>
            <w:tcW w:w="2124" w:type="dxa"/>
          </w:tcPr>
          <w:p w:rsidR="009C7DDC" w:rsidRDefault="009C7DDC" w:rsidP="005E2661">
            <w:pPr>
              <w:jc w:val="both"/>
              <w:rPr>
                <w:rFonts w:ascii="Times New Roman" w:hAnsi="Times New Roman" w:cs="Times New Roman"/>
                <w:color w:val="auto"/>
                <w:lang w:val="es-419"/>
              </w:rPr>
            </w:pPr>
          </w:p>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609" w:type="dxa"/>
          </w:tcPr>
          <w:p w:rsidR="009C7DDC" w:rsidRPr="009C7DDC" w:rsidRDefault="009C7DDC" w:rsidP="005E2661">
            <w:pPr>
              <w:jc w:val="both"/>
              <w:rPr>
                <w:rFonts w:ascii="Times New Roman" w:hAnsi="Times New Roman" w:cs="Times New Roman"/>
                <w:color w:val="auto"/>
                <w:lang w:val="es-419"/>
              </w:rPr>
            </w:pPr>
          </w:p>
        </w:tc>
      </w:tr>
      <w:tr w:rsidR="009C7DDC" w:rsidRPr="007253C1" w:rsidTr="009C7DDC">
        <w:tc>
          <w:tcPr>
            <w:tcW w:w="2124" w:type="dxa"/>
          </w:tcPr>
          <w:p w:rsidR="009C7DDC" w:rsidRDefault="009C7DDC" w:rsidP="005E2661">
            <w:pPr>
              <w:jc w:val="both"/>
              <w:rPr>
                <w:rFonts w:ascii="Times New Roman" w:hAnsi="Times New Roman" w:cs="Times New Roman"/>
                <w:color w:val="auto"/>
                <w:lang w:val="es-419"/>
              </w:rPr>
            </w:pPr>
          </w:p>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609" w:type="dxa"/>
          </w:tcPr>
          <w:p w:rsidR="009C7DDC" w:rsidRPr="009C7DDC" w:rsidRDefault="009C7DDC" w:rsidP="005E2661">
            <w:pPr>
              <w:jc w:val="both"/>
              <w:rPr>
                <w:rFonts w:ascii="Times New Roman" w:hAnsi="Times New Roman" w:cs="Times New Roman"/>
                <w:color w:val="auto"/>
                <w:lang w:val="es-419"/>
              </w:rPr>
            </w:pPr>
          </w:p>
        </w:tc>
      </w:tr>
      <w:tr w:rsidR="009C7DDC" w:rsidRPr="007253C1" w:rsidTr="009C7DDC">
        <w:tc>
          <w:tcPr>
            <w:tcW w:w="2124" w:type="dxa"/>
          </w:tcPr>
          <w:p w:rsidR="009C7DDC" w:rsidRDefault="009C7DDC" w:rsidP="005E2661">
            <w:pPr>
              <w:jc w:val="both"/>
              <w:rPr>
                <w:rFonts w:ascii="Times New Roman" w:hAnsi="Times New Roman" w:cs="Times New Roman"/>
                <w:color w:val="auto"/>
                <w:lang w:val="es-419"/>
              </w:rPr>
            </w:pPr>
          </w:p>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609" w:type="dxa"/>
          </w:tcPr>
          <w:p w:rsidR="009C7DDC" w:rsidRPr="009C7DDC" w:rsidRDefault="009C7DDC" w:rsidP="005E2661">
            <w:pPr>
              <w:jc w:val="both"/>
              <w:rPr>
                <w:rFonts w:ascii="Times New Roman" w:hAnsi="Times New Roman" w:cs="Times New Roman"/>
                <w:color w:val="auto"/>
                <w:lang w:val="es-419"/>
              </w:rPr>
            </w:pPr>
          </w:p>
        </w:tc>
      </w:tr>
      <w:tr w:rsidR="009C7DDC" w:rsidRPr="007253C1" w:rsidTr="009C7DDC">
        <w:tc>
          <w:tcPr>
            <w:tcW w:w="2124" w:type="dxa"/>
          </w:tcPr>
          <w:p w:rsidR="009C7DDC" w:rsidRDefault="009C7DDC" w:rsidP="005E2661">
            <w:pPr>
              <w:jc w:val="both"/>
              <w:rPr>
                <w:rFonts w:ascii="Times New Roman" w:hAnsi="Times New Roman" w:cs="Times New Roman"/>
                <w:color w:val="auto"/>
                <w:lang w:val="es-419"/>
              </w:rPr>
            </w:pPr>
          </w:p>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609" w:type="dxa"/>
          </w:tcPr>
          <w:p w:rsidR="009C7DDC" w:rsidRPr="009C7DDC" w:rsidRDefault="009C7DDC" w:rsidP="005E2661">
            <w:pPr>
              <w:jc w:val="both"/>
              <w:rPr>
                <w:rFonts w:ascii="Times New Roman" w:hAnsi="Times New Roman" w:cs="Times New Roman"/>
                <w:color w:val="auto"/>
                <w:lang w:val="es-419"/>
              </w:rPr>
            </w:pPr>
          </w:p>
        </w:tc>
      </w:tr>
      <w:tr w:rsidR="009C7DDC" w:rsidRPr="007253C1" w:rsidTr="009C7DDC">
        <w:tc>
          <w:tcPr>
            <w:tcW w:w="2124" w:type="dxa"/>
          </w:tcPr>
          <w:p w:rsidR="009C7DDC" w:rsidRDefault="009C7DDC" w:rsidP="005E2661">
            <w:pPr>
              <w:jc w:val="both"/>
              <w:rPr>
                <w:rFonts w:ascii="Times New Roman" w:hAnsi="Times New Roman" w:cs="Times New Roman"/>
                <w:color w:val="auto"/>
                <w:lang w:val="es-419"/>
              </w:rPr>
            </w:pPr>
          </w:p>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7"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208" w:type="dxa"/>
          </w:tcPr>
          <w:p w:rsidR="009C7DDC" w:rsidRPr="009C7DDC" w:rsidRDefault="009C7DDC" w:rsidP="005E2661">
            <w:pPr>
              <w:jc w:val="both"/>
              <w:rPr>
                <w:rFonts w:ascii="Times New Roman" w:hAnsi="Times New Roman" w:cs="Times New Roman"/>
                <w:color w:val="auto"/>
                <w:lang w:val="es-419"/>
              </w:rPr>
            </w:pPr>
          </w:p>
        </w:tc>
        <w:tc>
          <w:tcPr>
            <w:tcW w:w="1609" w:type="dxa"/>
          </w:tcPr>
          <w:p w:rsidR="009C7DDC" w:rsidRPr="009C7DDC" w:rsidRDefault="009C7DDC" w:rsidP="005E2661">
            <w:pPr>
              <w:jc w:val="both"/>
              <w:rPr>
                <w:rFonts w:ascii="Times New Roman" w:hAnsi="Times New Roman" w:cs="Times New Roman"/>
                <w:color w:val="auto"/>
                <w:lang w:val="es-419"/>
              </w:rPr>
            </w:pPr>
          </w:p>
        </w:tc>
      </w:tr>
    </w:tbl>
    <w:p w:rsidR="009C7DDC" w:rsidRPr="009C7DDC" w:rsidRDefault="009C7DDC" w:rsidP="009C7DDC">
      <w:pPr>
        <w:spacing w:after="0" w:line="240" w:lineRule="auto"/>
        <w:contextualSpacing/>
        <w:jc w:val="both"/>
        <w:rPr>
          <w:rFonts w:ascii="Times New Roman" w:hAnsi="Times New Roman" w:cs="Times New Roman"/>
          <w:color w:val="auto"/>
          <w:lang w:val="es-419"/>
        </w:rPr>
      </w:pPr>
    </w:p>
    <w:p w:rsidR="000632B3" w:rsidRPr="009C7DDC" w:rsidRDefault="000632B3" w:rsidP="000632B3">
      <w:pPr>
        <w:spacing w:after="0" w:line="240" w:lineRule="auto"/>
        <w:contextualSpacing/>
        <w:jc w:val="both"/>
        <w:rPr>
          <w:rFonts w:ascii="Times New Roman" w:hAnsi="Times New Roman" w:cs="Times New Roman"/>
          <w:color w:val="auto"/>
          <w:lang w:val="es-419"/>
        </w:rPr>
      </w:pPr>
    </w:p>
    <w:p w:rsidR="000632B3" w:rsidRPr="000632B3" w:rsidRDefault="000632B3" w:rsidP="009C7DDC">
      <w:pPr>
        <w:spacing w:after="0" w:line="240" w:lineRule="auto"/>
        <w:ind w:left="360"/>
        <w:contextualSpacing/>
        <w:jc w:val="both"/>
        <w:rPr>
          <w:rFonts w:ascii="Times New Roman" w:hAnsi="Times New Roman" w:cs="Times New Roman"/>
          <w:color w:val="auto"/>
          <w:lang w:val="es-ES"/>
        </w:rPr>
      </w:pPr>
    </w:p>
    <w:p w:rsidR="000632B3" w:rsidRPr="009C7DDC" w:rsidRDefault="000632B3" w:rsidP="000632B3">
      <w:pPr>
        <w:spacing w:after="0" w:line="240" w:lineRule="auto"/>
        <w:jc w:val="both"/>
        <w:rPr>
          <w:rFonts w:ascii="Times New Roman" w:hAnsi="Times New Roman" w:cs="Times New Roman"/>
          <w:color w:val="auto"/>
          <w:lang w:val="es-419"/>
        </w:rPr>
      </w:pPr>
    </w:p>
    <w:p w:rsidR="000632B3" w:rsidRPr="000632B3" w:rsidRDefault="000632B3" w:rsidP="00D00935">
      <w:pPr>
        <w:numPr>
          <w:ilvl w:val="0"/>
          <w:numId w:val="2"/>
        </w:numPr>
        <w:spacing w:after="0" w:line="240" w:lineRule="auto"/>
        <w:contextualSpacing/>
        <w:jc w:val="both"/>
        <w:rPr>
          <w:rFonts w:ascii="Times New Roman" w:hAnsi="Times New Roman" w:cs="Times New Roman"/>
          <w:color w:val="auto"/>
          <w:lang w:val="es-ES"/>
        </w:rPr>
      </w:pPr>
      <w:r w:rsidRPr="000632B3">
        <w:rPr>
          <w:rFonts w:ascii="Times New Roman" w:hAnsi="Times New Roman" w:cs="Times New Roman"/>
          <w:color w:val="auto"/>
          <w:lang w:val="es-ES"/>
        </w:rPr>
        <w:t xml:space="preserve">¿Cómo se manejan/gestionan las pesquerías locales? </w:t>
      </w:r>
      <w:r w:rsidR="00704BA1">
        <w:rPr>
          <w:rFonts w:ascii="Times New Roman" w:hAnsi="Times New Roman" w:cs="Times New Roman"/>
          <w:color w:val="auto"/>
          <w:lang w:val="es-ES"/>
        </w:rPr>
        <w:t>Seleccione</w:t>
      </w:r>
      <w:r w:rsidRPr="000632B3">
        <w:rPr>
          <w:rFonts w:ascii="Times New Roman" w:hAnsi="Times New Roman" w:cs="Times New Roman"/>
          <w:color w:val="auto"/>
          <w:lang w:val="es-ES"/>
        </w:rPr>
        <w:t xml:space="preserve"> todas las respuestas que apliquen</w:t>
      </w:r>
    </w:p>
    <w:p w:rsidR="000632B3" w:rsidRPr="000632B3" w:rsidRDefault="00704BA1" w:rsidP="000632B3">
      <w:pPr>
        <w:spacing w:after="0" w:line="240" w:lineRule="auto"/>
        <w:ind w:left="360" w:firstLine="360"/>
        <w:contextualSpacing/>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Derechos de uso territorial (TURF / Concesiones) Langosta</w:t>
      </w:r>
    </w:p>
    <w:p w:rsidR="000632B3" w:rsidRPr="000632B3" w:rsidRDefault="00704BA1"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Permisos Escama</w:t>
      </w:r>
    </w:p>
    <w:p w:rsidR="000632B3" w:rsidRPr="000632B3" w:rsidRDefault="00704BA1"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Cuotas (toda la pesquería)</w:t>
      </w:r>
    </w:p>
    <w:p w:rsidR="000632B3" w:rsidRPr="000632B3" w:rsidRDefault="00704BA1"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Cuotas Individuales</w:t>
      </w:r>
    </w:p>
    <w:p w:rsidR="000632B3" w:rsidRPr="000632B3" w:rsidRDefault="00704BA1"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Acceso abierto</w:t>
      </w:r>
    </w:p>
    <w:p w:rsidR="000632B3" w:rsidRPr="000632B3" w:rsidRDefault="00704BA1" w:rsidP="000632B3">
      <w:pPr>
        <w:spacing w:after="0" w:line="240" w:lineRule="auto"/>
        <w:ind w:left="72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Otro. Por favor especifique.</w:t>
      </w:r>
    </w:p>
    <w:p w:rsidR="000632B3" w:rsidRPr="000632B3" w:rsidRDefault="000632B3" w:rsidP="000632B3">
      <w:pPr>
        <w:spacing w:after="0" w:line="240" w:lineRule="auto"/>
        <w:ind w:left="720"/>
        <w:jc w:val="both"/>
        <w:rPr>
          <w:rFonts w:ascii="Times New Roman" w:hAnsi="Times New Roman" w:cs="Times New Roman"/>
          <w:color w:val="auto"/>
          <w:lang w:val="es-ES"/>
        </w:rPr>
      </w:pPr>
    </w:p>
    <w:p w:rsidR="000632B3" w:rsidRPr="000632B3" w:rsidRDefault="000632B3" w:rsidP="000632B3">
      <w:pPr>
        <w:spacing w:after="0" w:line="240" w:lineRule="auto"/>
        <w:ind w:left="720"/>
        <w:jc w:val="both"/>
        <w:rPr>
          <w:rFonts w:ascii="Times New Roman" w:hAnsi="Times New Roman" w:cs="Times New Roman"/>
          <w:color w:val="auto"/>
          <w:lang w:val="es-ES"/>
        </w:rPr>
      </w:pPr>
    </w:p>
    <w:p w:rsidR="000632B3" w:rsidRPr="000632B3" w:rsidRDefault="000632B3" w:rsidP="000632B3">
      <w:pPr>
        <w:spacing w:after="0" w:line="240" w:lineRule="auto"/>
        <w:ind w:left="720"/>
        <w:jc w:val="both"/>
        <w:rPr>
          <w:rFonts w:ascii="Times New Roman" w:hAnsi="Times New Roman" w:cs="Times New Roman"/>
          <w:color w:val="auto"/>
          <w:lang w:val="es-ES"/>
        </w:rPr>
      </w:pPr>
    </w:p>
    <w:p w:rsidR="000632B3" w:rsidRPr="000632B3" w:rsidRDefault="00483872" w:rsidP="00D00935">
      <w:pPr>
        <w:numPr>
          <w:ilvl w:val="1"/>
          <w:numId w:val="2"/>
        </w:numPr>
        <w:spacing w:after="0" w:line="240" w:lineRule="auto"/>
        <w:ind w:hanging="432"/>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000632B3" w:rsidRPr="000632B3">
        <w:rPr>
          <w:rFonts w:ascii="Times New Roman" w:hAnsi="Times New Roman" w:cs="Times New Roman"/>
          <w:color w:val="auto"/>
          <w:lang w:val="es-ES"/>
        </w:rPr>
        <w:t>Está</w:t>
      </w:r>
      <w:r w:rsidR="00704BA1">
        <w:rPr>
          <w:rFonts w:ascii="Times New Roman" w:hAnsi="Times New Roman" w:cs="Times New Roman"/>
          <w:color w:val="auto"/>
          <w:lang w:val="es-ES"/>
        </w:rPr>
        <w:t xml:space="preserve">n las </w:t>
      </w:r>
      <w:r w:rsidR="000632B3" w:rsidRPr="000632B3">
        <w:rPr>
          <w:rFonts w:ascii="Times New Roman" w:hAnsi="Times New Roman" w:cs="Times New Roman"/>
          <w:color w:val="auto"/>
          <w:lang w:val="es-ES"/>
        </w:rPr>
        <w:t>zona</w:t>
      </w:r>
      <w:r w:rsidR="00704BA1">
        <w:rPr>
          <w:rFonts w:ascii="Times New Roman" w:hAnsi="Times New Roman" w:cs="Times New Roman"/>
          <w:color w:val="auto"/>
          <w:lang w:val="es-ES"/>
        </w:rPr>
        <w:t>s</w:t>
      </w:r>
      <w:r w:rsidR="000632B3" w:rsidRPr="000632B3">
        <w:rPr>
          <w:rFonts w:ascii="Times New Roman" w:hAnsi="Times New Roman" w:cs="Times New Roman"/>
          <w:color w:val="auto"/>
          <w:lang w:val="es-ES"/>
        </w:rPr>
        <w:t xml:space="preserve"> de no pesca localizada dentro de una zona de concesión (TURF)?</w:t>
      </w:r>
    </w:p>
    <w:p w:rsidR="000632B3" w:rsidRPr="000632B3" w:rsidRDefault="000632B3" w:rsidP="000632B3">
      <w:pPr>
        <w:spacing w:after="0" w:line="240" w:lineRule="auto"/>
        <w:contextualSpacing/>
        <w:jc w:val="both"/>
        <w:rPr>
          <w:rFonts w:ascii="Times New Roman" w:hAnsi="Times New Roman" w:cs="Times New Roman"/>
          <w:color w:val="auto"/>
          <w:lang w:val="es-ES"/>
        </w:rPr>
      </w:pPr>
    </w:p>
    <w:p w:rsidR="000632B3" w:rsidRPr="000632B3" w:rsidRDefault="000632B3" w:rsidP="000632B3">
      <w:pPr>
        <w:spacing w:after="0" w:line="240" w:lineRule="auto"/>
        <w:contextualSpacing/>
        <w:jc w:val="both"/>
        <w:rPr>
          <w:rFonts w:ascii="Times New Roman" w:hAnsi="Times New Roman" w:cs="Times New Roman"/>
          <w:color w:val="auto"/>
          <w:lang w:val="es-ES"/>
        </w:rPr>
      </w:pPr>
    </w:p>
    <w:p w:rsidR="000632B3" w:rsidRPr="000632B3" w:rsidRDefault="000632B3" w:rsidP="00704BA1">
      <w:pPr>
        <w:numPr>
          <w:ilvl w:val="1"/>
          <w:numId w:val="2"/>
        </w:numPr>
        <w:spacing w:line="240" w:lineRule="auto"/>
        <w:ind w:hanging="432"/>
        <w:contextualSpacing/>
        <w:jc w:val="both"/>
        <w:rPr>
          <w:rFonts w:ascii="Times New Roman" w:hAnsi="Times New Roman" w:cs="Times New Roman"/>
          <w:color w:val="auto"/>
          <w:lang w:val="es-ES"/>
        </w:rPr>
      </w:pPr>
      <w:r w:rsidRPr="000632B3">
        <w:rPr>
          <w:rFonts w:ascii="Times New Roman" w:hAnsi="Times New Roman" w:cs="Times New Roman"/>
          <w:color w:val="auto"/>
          <w:lang w:val="es-ES"/>
        </w:rPr>
        <w:t xml:space="preserve">Si es así, cual es el área total de la zona concesionada (TURF). </w:t>
      </w:r>
    </w:p>
    <w:p w:rsidR="000632B3" w:rsidRPr="000632B3" w:rsidRDefault="000632B3" w:rsidP="000632B3">
      <w:pPr>
        <w:spacing w:line="240" w:lineRule="auto"/>
        <w:contextualSpacing/>
        <w:jc w:val="both"/>
        <w:rPr>
          <w:rFonts w:ascii="Times New Roman" w:hAnsi="Times New Roman" w:cs="Times New Roman"/>
          <w:color w:val="auto"/>
          <w:lang w:val="es-ES"/>
        </w:rPr>
      </w:pPr>
    </w:p>
    <w:p w:rsidR="000632B3" w:rsidRPr="000632B3" w:rsidRDefault="000632B3" w:rsidP="000632B3">
      <w:pPr>
        <w:spacing w:after="120" w:line="240" w:lineRule="auto"/>
        <w:jc w:val="center"/>
        <w:rPr>
          <w:rFonts w:ascii="Times New Roman" w:hAnsi="Times New Roman" w:cs="Times New Roman"/>
          <w:b/>
          <w:color w:val="auto"/>
          <w:sz w:val="24"/>
          <w:szCs w:val="24"/>
          <w:lang w:val="es-419"/>
        </w:rPr>
      </w:pPr>
    </w:p>
    <w:p w:rsidR="000632B3" w:rsidRPr="000632B3" w:rsidRDefault="000632B3" w:rsidP="000632B3">
      <w:pPr>
        <w:spacing w:after="120" w:line="240" w:lineRule="auto"/>
        <w:jc w:val="center"/>
        <w:rPr>
          <w:rFonts w:ascii="Times New Roman" w:hAnsi="Times New Roman" w:cs="Times New Roman"/>
          <w:b/>
          <w:color w:val="auto"/>
          <w:sz w:val="24"/>
          <w:szCs w:val="24"/>
          <w:lang w:val="es-419"/>
        </w:rPr>
      </w:pPr>
    </w:p>
    <w:p w:rsidR="000632B3" w:rsidRPr="000632B3" w:rsidRDefault="000632B3" w:rsidP="000632B3">
      <w:pPr>
        <w:spacing w:after="120" w:line="240" w:lineRule="auto"/>
        <w:jc w:val="center"/>
        <w:rPr>
          <w:rFonts w:ascii="Times New Roman" w:hAnsi="Times New Roman" w:cs="Times New Roman"/>
          <w:color w:val="auto"/>
        </w:rPr>
      </w:pPr>
      <w:r w:rsidRPr="000632B3">
        <w:rPr>
          <w:rFonts w:ascii="Times New Roman" w:hAnsi="Times New Roman" w:cs="Times New Roman"/>
          <w:b/>
          <w:color w:val="auto"/>
          <w:sz w:val="24"/>
          <w:szCs w:val="24"/>
        </w:rPr>
        <w:t>SECC</w:t>
      </w:r>
      <w:r w:rsidR="00483872">
        <w:rPr>
          <w:rFonts w:ascii="Times New Roman" w:hAnsi="Times New Roman" w:cs="Times New Roman"/>
          <w:b/>
          <w:color w:val="auto"/>
          <w:sz w:val="24"/>
          <w:szCs w:val="24"/>
        </w:rPr>
        <w:t>ION 4</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32B3" w:rsidRPr="007253C1" w:rsidTr="005E2661">
        <w:trPr>
          <w:trHeight w:val="23"/>
        </w:trPr>
        <w:tc>
          <w:tcPr>
            <w:tcW w:w="9360" w:type="dxa"/>
            <w:tcMar>
              <w:top w:w="100" w:type="dxa"/>
              <w:left w:w="100" w:type="dxa"/>
              <w:bottom w:w="100" w:type="dxa"/>
              <w:right w:w="100" w:type="dxa"/>
            </w:tcMar>
          </w:tcPr>
          <w:p w:rsidR="000632B3" w:rsidRPr="000632B3" w:rsidRDefault="000632B3" w:rsidP="005E2661">
            <w:pPr>
              <w:spacing w:after="0" w:line="240" w:lineRule="auto"/>
              <w:jc w:val="center"/>
              <w:rPr>
                <w:rFonts w:ascii="Times New Roman" w:hAnsi="Times New Roman" w:cs="Times New Roman"/>
                <w:color w:val="auto"/>
                <w:lang w:val="es-MX"/>
              </w:rPr>
            </w:pPr>
            <w:r w:rsidRPr="00483872">
              <w:rPr>
                <w:rFonts w:ascii="Times New Roman" w:hAnsi="Times New Roman" w:cs="Times New Roman"/>
                <w:i/>
                <w:color w:val="auto"/>
                <w:szCs w:val="20"/>
                <w:lang w:val="es-ES"/>
              </w:rPr>
              <w:t>Las siguientes preguntas están enfocadas en la procuración/monitoreo y el impacto económico de la</w:t>
            </w:r>
            <w:r w:rsidR="00483872">
              <w:rPr>
                <w:rFonts w:ascii="Times New Roman" w:hAnsi="Times New Roman" w:cs="Times New Roman"/>
                <w:i/>
                <w:color w:val="auto"/>
                <w:szCs w:val="20"/>
                <w:lang w:val="es-ES"/>
              </w:rPr>
              <w:t>(</w:t>
            </w:r>
            <w:r w:rsidRPr="00483872">
              <w:rPr>
                <w:rFonts w:ascii="Times New Roman" w:hAnsi="Times New Roman" w:cs="Times New Roman"/>
                <w:i/>
                <w:color w:val="auto"/>
                <w:szCs w:val="20"/>
                <w:lang w:val="es-ES"/>
              </w:rPr>
              <w:t>s</w:t>
            </w:r>
            <w:r w:rsidR="00483872">
              <w:rPr>
                <w:rFonts w:ascii="Times New Roman" w:hAnsi="Times New Roman" w:cs="Times New Roman"/>
                <w:i/>
                <w:color w:val="auto"/>
                <w:szCs w:val="20"/>
                <w:lang w:val="es-ES"/>
              </w:rPr>
              <w:t>)</w:t>
            </w:r>
            <w:r w:rsidRPr="00483872">
              <w:rPr>
                <w:rFonts w:ascii="Times New Roman" w:hAnsi="Times New Roman" w:cs="Times New Roman"/>
                <w:i/>
                <w:color w:val="auto"/>
                <w:szCs w:val="20"/>
                <w:lang w:val="es-ES"/>
              </w:rPr>
              <w:t xml:space="preserve"> zona(s) de no pesca. </w:t>
            </w:r>
          </w:p>
        </w:tc>
      </w:tr>
    </w:tbl>
    <w:p w:rsidR="000632B3" w:rsidRPr="000632B3" w:rsidRDefault="000632B3" w:rsidP="000632B3">
      <w:pPr>
        <w:spacing w:after="120" w:line="240" w:lineRule="auto"/>
        <w:rPr>
          <w:rFonts w:ascii="Times New Roman" w:hAnsi="Times New Roman" w:cs="Times New Roman"/>
          <w:color w:val="auto"/>
          <w:lang w:val="es-MX"/>
        </w:rPr>
      </w:pPr>
    </w:p>
    <w:p w:rsidR="000632B3" w:rsidRPr="000632B3" w:rsidRDefault="000632B3" w:rsidP="000632B3">
      <w:pPr>
        <w:spacing w:after="0" w:line="240" w:lineRule="auto"/>
        <w:ind w:left="360"/>
        <w:contextualSpacing/>
        <w:jc w:val="both"/>
        <w:rPr>
          <w:rFonts w:ascii="Times New Roman" w:hAnsi="Times New Roman" w:cs="Times New Roman"/>
          <w:color w:val="auto"/>
          <w:lang w:val="es-ES"/>
        </w:rPr>
      </w:pPr>
    </w:p>
    <w:p w:rsidR="000632B3" w:rsidRPr="000632B3" w:rsidRDefault="000632B3" w:rsidP="000632B3">
      <w:pPr>
        <w:spacing w:after="0" w:line="240" w:lineRule="auto"/>
        <w:jc w:val="both"/>
        <w:rPr>
          <w:rFonts w:ascii="Times New Roman" w:hAnsi="Times New Roman" w:cs="Times New Roman"/>
          <w:color w:val="auto"/>
          <w:lang w:val="es-419"/>
        </w:rPr>
      </w:pPr>
    </w:p>
    <w:p w:rsidR="00483872" w:rsidRPr="00483872" w:rsidRDefault="000632B3" w:rsidP="00483872">
      <w:pPr>
        <w:numPr>
          <w:ilvl w:val="0"/>
          <w:numId w:val="2"/>
        </w:numPr>
        <w:spacing w:after="0" w:line="240" w:lineRule="auto"/>
        <w:contextualSpacing/>
        <w:jc w:val="both"/>
        <w:rPr>
          <w:rFonts w:ascii="Times New Roman" w:hAnsi="Times New Roman" w:cs="Times New Roman"/>
          <w:color w:val="auto"/>
          <w:lang w:val="es-419"/>
        </w:rPr>
      </w:pPr>
      <w:r w:rsidRPr="000632B3">
        <w:rPr>
          <w:rFonts w:ascii="Times New Roman" w:hAnsi="Times New Roman" w:cs="Times New Roman"/>
          <w:color w:val="auto"/>
          <w:lang w:val="es-ES"/>
        </w:rPr>
        <w:t>¿</w:t>
      </w:r>
      <w:r w:rsidR="00483872" w:rsidRPr="00483872">
        <w:rPr>
          <w:rFonts w:ascii="Times New Roman" w:hAnsi="Times New Roman" w:cs="Times New Roman"/>
          <w:color w:val="auto"/>
          <w:lang w:val="es-ES"/>
        </w:rPr>
        <w:t>Qué tan bien cree usted que la vigilancia y el cumplimi</w:t>
      </w:r>
      <w:r w:rsidR="00483872">
        <w:rPr>
          <w:rFonts w:ascii="Times New Roman" w:hAnsi="Times New Roman" w:cs="Times New Roman"/>
          <w:color w:val="auto"/>
          <w:lang w:val="es-ES"/>
        </w:rPr>
        <w:t>ento de la ley funcionan en su</w:t>
      </w:r>
      <w:r w:rsidR="00483872" w:rsidRPr="00483872">
        <w:rPr>
          <w:rFonts w:ascii="Times New Roman" w:hAnsi="Times New Roman" w:cs="Times New Roman"/>
          <w:color w:val="auto"/>
          <w:lang w:val="es-ES"/>
        </w:rPr>
        <w:t xml:space="preserve"> comunidad?</w:t>
      </w:r>
    </w:p>
    <w:p w:rsidR="00483872" w:rsidRDefault="00483872" w:rsidP="00483872">
      <w:pPr>
        <w:spacing w:after="0" w:line="240" w:lineRule="auto"/>
        <w:ind w:left="360" w:firstLine="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Muy bien</w:t>
      </w:r>
    </w:p>
    <w:p w:rsidR="00483872" w:rsidRDefault="00483872" w:rsidP="00483872">
      <w:pPr>
        <w:spacing w:after="0" w:line="240" w:lineRule="auto"/>
        <w:ind w:left="360" w:firstLine="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Bien</w:t>
      </w:r>
    </w:p>
    <w:p w:rsidR="00483872" w:rsidRDefault="00483872" w:rsidP="00483872">
      <w:pPr>
        <w:spacing w:after="0" w:line="240" w:lineRule="auto"/>
        <w:ind w:left="360" w:firstLine="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Moderadamente</w:t>
      </w:r>
    </w:p>
    <w:p w:rsidR="00483872" w:rsidRDefault="00483872" w:rsidP="00483872">
      <w:pPr>
        <w:spacing w:after="0" w:line="240" w:lineRule="auto"/>
        <w:ind w:left="360" w:firstLine="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Mal</w:t>
      </w:r>
    </w:p>
    <w:p w:rsidR="00483872" w:rsidRPr="00483872" w:rsidRDefault="00483872" w:rsidP="00483872">
      <w:pPr>
        <w:spacing w:after="0" w:line="240" w:lineRule="auto"/>
        <w:ind w:left="360" w:firstLine="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Muy mal</w:t>
      </w:r>
    </w:p>
    <w:p w:rsidR="00483872" w:rsidRPr="00483872" w:rsidRDefault="00483872" w:rsidP="00483872">
      <w:pPr>
        <w:spacing w:after="0" w:line="240" w:lineRule="auto"/>
        <w:ind w:left="360"/>
        <w:contextualSpacing/>
        <w:jc w:val="both"/>
        <w:rPr>
          <w:rFonts w:ascii="Times New Roman" w:hAnsi="Times New Roman" w:cs="Times New Roman"/>
          <w:color w:val="auto"/>
          <w:lang w:val="es-419"/>
        </w:rPr>
      </w:pPr>
    </w:p>
    <w:p w:rsidR="000632B3" w:rsidRPr="00761C6B" w:rsidRDefault="00485EE8" w:rsidP="00D00935">
      <w:pPr>
        <w:numPr>
          <w:ilvl w:val="0"/>
          <w:numId w:val="2"/>
        </w:numPr>
        <w:spacing w:after="0" w:line="240" w:lineRule="auto"/>
        <w:contextualSpacing/>
        <w:jc w:val="both"/>
        <w:rPr>
          <w:rFonts w:ascii="Times New Roman" w:hAnsi="Times New Roman" w:cs="Times New Roman"/>
          <w:color w:val="auto"/>
          <w:lang w:val="es-419"/>
        </w:rPr>
      </w:pPr>
      <w:r>
        <w:rPr>
          <w:rFonts w:ascii="Times New Roman" w:hAnsi="Times New Roman" w:cs="Times New Roman"/>
          <w:color w:val="auto"/>
          <w:lang w:val="es-419"/>
        </w:rPr>
        <w:t>En</w:t>
      </w:r>
      <w:r w:rsidR="00761C6B">
        <w:rPr>
          <w:rFonts w:ascii="Times New Roman" w:hAnsi="Times New Roman" w:cs="Times New Roman"/>
          <w:color w:val="auto"/>
          <w:lang w:val="es-ES"/>
        </w:rPr>
        <w:t xml:space="preserve"> una escala de 0 a 5, ¿Cómo calificaría usted</w:t>
      </w:r>
      <w:r>
        <w:rPr>
          <w:rFonts w:ascii="Times New Roman" w:hAnsi="Times New Roman" w:cs="Times New Roman"/>
          <w:color w:val="auto"/>
          <w:lang w:val="es-ES"/>
        </w:rPr>
        <w:t xml:space="preserve"> la pesca ilegal</w:t>
      </w:r>
      <w:r w:rsidR="00761C6B">
        <w:rPr>
          <w:rFonts w:ascii="Times New Roman" w:hAnsi="Times New Roman" w:cs="Times New Roman"/>
          <w:color w:val="auto"/>
          <w:lang w:val="es-ES"/>
        </w:rPr>
        <w:t>?</w:t>
      </w:r>
    </w:p>
    <w:p w:rsidR="00761C6B" w:rsidRDefault="00761C6B" w:rsidP="00761C6B">
      <w:pPr>
        <w:spacing w:after="0" w:line="240" w:lineRule="auto"/>
        <w:contextualSpacing/>
        <w:jc w:val="both"/>
        <w:rPr>
          <w:rFonts w:ascii="Times New Roman" w:hAnsi="Times New Roman" w:cs="Times New Roman"/>
          <w:color w:val="auto"/>
          <w:lang w:val="es-419"/>
        </w:rPr>
      </w:pPr>
    </w:p>
    <w:tbl>
      <w:tblPr>
        <w:tblStyle w:val="TableGrid"/>
        <w:tblW w:w="9378" w:type="dxa"/>
        <w:tblInd w:w="85" w:type="dxa"/>
        <w:tblLook w:val="04A0" w:firstRow="1" w:lastRow="0" w:firstColumn="1" w:lastColumn="0" w:noHBand="0" w:noVBand="1"/>
      </w:tblPr>
      <w:tblGrid>
        <w:gridCol w:w="2511"/>
        <w:gridCol w:w="3088"/>
        <w:gridCol w:w="3779"/>
      </w:tblGrid>
      <w:tr w:rsidR="00761C6B" w:rsidRPr="007253C1" w:rsidTr="00761C6B">
        <w:tc>
          <w:tcPr>
            <w:tcW w:w="2511" w:type="dxa"/>
          </w:tcPr>
          <w:p w:rsidR="00761C6B" w:rsidRPr="00485EE8" w:rsidRDefault="00761C6B" w:rsidP="005E2661">
            <w:pPr>
              <w:rPr>
                <w:rFonts w:ascii="Times New Roman" w:hAnsi="Times New Roman" w:cs="Times New Roman"/>
                <w:color w:val="auto"/>
                <w:lang w:val="es-419"/>
              </w:rPr>
            </w:pPr>
          </w:p>
        </w:tc>
        <w:tc>
          <w:tcPr>
            <w:tcW w:w="3088" w:type="dxa"/>
          </w:tcPr>
          <w:p w:rsidR="00761C6B" w:rsidRPr="00485EE8" w:rsidRDefault="00485EE8" w:rsidP="005E2661">
            <w:pPr>
              <w:rPr>
                <w:rFonts w:ascii="Times New Roman" w:hAnsi="Times New Roman" w:cs="Times New Roman"/>
                <w:color w:val="auto"/>
                <w:lang w:val="es-419"/>
              </w:rPr>
            </w:pPr>
            <w:r w:rsidRPr="00485EE8">
              <w:rPr>
                <w:rFonts w:ascii="Times New Roman" w:hAnsi="Times New Roman" w:cs="Times New Roman"/>
                <w:color w:val="auto"/>
                <w:lang w:val="es-419"/>
              </w:rPr>
              <w:t>Por personas de la comunidad</w:t>
            </w:r>
          </w:p>
          <w:p w:rsidR="00761C6B" w:rsidRPr="00485EE8" w:rsidRDefault="00761C6B" w:rsidP="005E2661">
            <w:pPr>
              <w:rPr>
                <w:rFonts w:ascii="Times New Roman" w:hAnsi="Times New Roman" w:cs="Times New Roman"/>
                <w:color w:val="auto"/>
                <w:lang w:val="es-419"/>
              </w:rPr>
            </w:pPr>
          </w:p>
        </w:tc>
        <w:tc>
          <w:tcPr>
            <w:tcW w:w="3779" w:type="dxa"/>
          </w:tcPr>
          <w:p w:rsidR="00761C6B" w:rsidRPr="00485EE8" w:rsidRDefault="00485EE8" w:rsidP="005E2661">
            <w:pPr>
              <w:rPr>
                <w:rFonts w:ascii="Times New Roman" w:hAnsi="Times New Roman" w:cs="Times New Roman"/>
                <w:color w:val="auto"/>
                <w:lang w:val="es-419"/>
              </w:rPr>
            </w:pPr>
            <w:r>
              <w:rPr>
                <w:rFonts w:ascii="Times New Roman" w:hAnsi="Times New Roman" w:cs="Times New Roman"/>
                <w:color w:val="auto"/>
                <w:lang w:val="es-419"/>
              </w:rPr>
              <w:t xml:space="preserve">Por personas de </w:t>
            </w:r>
            <w:r w:rsidRPr="00485EE8">
              <w:rPr>
                <w:rFonts w:ascii="Times New Roman" w:hAnsi="Times New Roman" w:cs="Times New Roman"/>
                <w:color w:val="auto"/>
                <w:lang w:val="es-419"/>
              </w:rPr>
              <w:t>fuera de la comunidad</w:t>
            </w:r>
          </w:p>
        </w:tc>
      </w:tr>
      <w:tr w:rsidR="00761C6B" w:rsidRPr="007253C1" w:rsidTr="00761C6B">
        <w:tc>
          <w:tcPr>
            <w:tcW w:w="2511" w:type="dxa"/>
          </w:tcPr>
          <w:p w:rsidR="00761C6B" w:rsidRPr="00485EE8" w:rsidRDefault="00485EE8" w:rsidP="005E2661">
            <w:pPr>
              <w:rPr>
                <w:rFonts w:ascii="Times New Roman" w:hAnsi="Times New Roman" w:cs="Times New Roman"/>
                <w:color w:val="auto"/>
                <w:lang w:val="es-419"/>
              </w:rPr>
            </w:pPr>
            <w:r w:rsidRPr="00485EE8">
              <w:rPr>
                <w:rFonts w:ascii="Times New Roman" w:hAnsi="Times New Roman" w:cs="Times New Roman"/>
                <w:color w:val="auto"/>
                <w:lang w:val="es-419"/>
              </w:rPr>
              <w:t>Dentro de la</w:t>
            </w:r>
            <w:r>
              <w:rPr>
                <w:rFonts w:ascii="Times New Roman" w:hAnsi="Times New Roman" w:cs="Times New Roman"/>
                <w:color w:val="auto"/>
                <w:lang w:val="es-419"/>
              </w:rPr>
              <w:t>(s)</w:t>
            </w:r>
            <w:r w:rsidRPr="00485EE8">
              <w:rPr>
                <w:rFonts w:ascii="Times New Roman" w:hAnsi="Times New Roman" w:cs="Times New Roman"/>
                <w:color w:val="auto"/>
                <w:lang w:val="es-419"/>
              </w:rPr>
              <w:t xml:space="preserve"> zona</w:t>
            </w:r>
            <w:r>
              <w:rPr>
                <w:rFonts w:ascii="Times New Roman" w:hAnsi="Times New Roman" w:cs="Times New Roman"/>
                <w:color w:val="auto"/>
                <w:lang w:val="es-419"/>
              </w:rPr>
              <w:t>(s)</w:t>
            </w:r>
            <w:r w:rsidRPr="00485EE8">
              <w:rPr>
                <w:rFonts w:ascii="Times New Roman" w:hAnsi="Times New Roman" w:cs="Times New Roman"/>
                <w:color w:val="auto"/>
                <w:lang w:val="es-419"/>
              </w:rPr>
              <w:t xml:space="preserve"> de no pesca</w:t>
            </w:r>
          </w:p>
          <w:p w:rsidR="00761C6B" w:rsidRPr="00485EE8" w:rsidRDefault="00761C6B" w:rsidP="005E2661">
            <w:pPr>
              <w:rPr>
                <w:rFonts w:ascii="Times New Roman" w:hAnsi="Times New Roman" w:cs="Times New Roman"/>
                <w:color w:val="auto"/>
                <w:lang w:val="es-419"/>
              </w:rPr>
            </w:pPr>
          </w:p>
        </w:tc>
        <w:tc>
          <w:tcPr>
            <w:tcW w:w="3088" w:type="dxa"/>
          </w:tcPr>
          <w:p w:rsidR="00761C6B" w:rsidRPr="00485EE8" w:rsidRDefault="00761C6B" w:rsidP="005E2661">
            <w:pPr>
              <w:rPr>
                <w:rFonts w:ascii="Times New Roman" w:hAnsi="Times New Roman" w:cs="Times New Roman"/>
                <w:color w:val="auto"/>
                <w:lang w:val="es-419"/>
              </w:rPr>
            </w:pPr>
          </w:p>
        </w:tc>
        <w:tc>
          <w:tcPr>
            <w:tcW w:w="3779" w:type="dxa"/>
          </w:tcPr>
          <w:p w:rsidR="00761C6B" w:rsidRPr="00485EE8" w:rsidRDefault="00761C6B" w:rsidP="005E2661">
            <w:pPr>
              <w:rPr>
                <w:rFonts w:ascii="Times New Roman" w:hAnsi="Times New Roman" w:cs="Times New Roman"/>
                <w:color w:val="auto"/>
                <w:lang w:val="es-419"/>
              </w:rPr>
            </w:pPr>
          </w:p>
        </w:tc>
      </w:tr>
      <w:tr w:rsidR="00761C6B" w:rsidRPr="007253C1" w:rsidTr="00761C6B">
        <w:tc>
          <w:tcPr>
            <w:tcW w:w="2511" w:type="dxa"/>
          </w:tcPr>
          <w:p w:rsidR="00761C6B" w:rsidRPr="00485EE8" w:rsidRDefault="00485EE8" w:rsidP="005E2661">
            <w:pPr>
              <w:rPr>
                <w:rFonts w:ascii="Times New Roman" w:hAnsi="Times New Roman" w:cs="Times New Roman"/>
                <w:color w:val="auto"/>
                <w:lang w:val="es-419"/>
              </w:rPr>
            </w:pPr>
            <w:r w:rsidRPr="00485EE8">
              <w:rPr>
                <w:rFonts w:ascii="Times New Roman" w:hAnsi="Times New Roman" w:cs="Times New Roman"/>
                <w:color w:val="auto"/>
                <w:lang w:val="es-419"/>
              </w:rPr>
              <w:t>Fuera de la</w:t>
            </w:r>
            <w:r>
              <w:rPr>
                <w:rFonts w:ascii="Times New Roman" w:hAnsi="Times New Roman" w:cs="Times New Roman"/>
                <w:color w:val="auto"/>
                <w:lang w:val="es-419"/>
              </w:rPr>
              <w:t>(s)</w:t>
            </w:r>
            <w:r w:rsidRPr="00485EE8">
              <w:rPr>
                <w:rFonts w:ascii="Times New Roman" w:hAnsi="Times New Roman" w:cs="Times New Roman"/>
                <w:color w:val="auto"/>
                <w:lang w:val="es-419"/>
              </w:rPr>
              <w:t xml:space="preserve"> zona</w:t>
            </w:r>
            <w:r>
              <w:rPr>
                <w:rFonts w:ascii="Times New Roman" w:hAnsi="Times New Roman" w:cs="Times New Roman"/>
                <w:color w:val="auto"/>
                <w:lang w:val="es-419"/>
              </w:rPr>
              <w:t>(s)</w:t>
            </w:r>
            <w:r w:rsidRPr="00485EE8">
              <w:rPr>
                <w:rFonts w:ascii="Times New Roman" w:hAnsi="Times New Roman" w:cs="Times New Roman"/>
                <w:color w:val="auto"/>
                <w:lang w:val="es-419"/>
              </w:rPr>
              <w:t xml:space="preserve"> de no pesca</w:t>
            </w:r>
          </w:p>
          <w:p w:rsidR="00761C6B" w:rsidRPr="00485EE8" w:rsidRDefault="00761C6B" w:rsidP="005E2661">
            <w:pPr>
              <w:rPr>
                <w:rFonts w:ascii="Times New Roman" w:hAnsi="Times New Roman" w:cs="Times New Roman"/>
                <w:color w:val="auto"/>
                <w:lang w:val="es-419"/>
              </w:rPr>
            </w:pPr>
          </w:p>
        </w:tc>
        <w:tc>
          <w:tcPr>
            <w:tcW w:w="3088" w:type="dxa"/>
          </w:tcPr>
          <w:p w:rsidR="00761C6B" w:rsidRPr="00485EE8" w:rsidRDefault="00761C6B" w:rsidP="005E2661">
            <w:pPr>
              <w:rPr>
                <w:rFonts w:ascii="Times New Roman" w:hAnsi="Times New Roman" w:cs="Times New Roman"/>
                <w:color w:val="auto"/>
                <w:lang w:val="es-419"/>
              </w:rPr>
            </w:pPr>
          </w:p>
        </w:tc>
        <w:tc>
          <w:tcPr>
            <w:tcW w:w="3779" w:type="dxa"/>
          </w:tcPr>
          <w:p w:rsidR="00761C6B" w:rsidRPr="00485EE8" w:rsidRDefault="00761C6B" w:rsidP="005E2661">
            <w:pPr>
              <w:rPr>
                <w:rFonts w:ascii="Times New Roman" w:hAnsi="Times New Roman" w:cs="Times New Roman"/>
                <w:color w:val="auto"/>
                <w:lang w:val="es-419"/>
              </w:rPr>
            </w:pPr>
          </w:p>
        </w:tc>
      </w:tr>
    </w:tbl>
    <w:p w:rsidR="00761C6B" w:rsidRDefault="00761C6B" w:rsidP="00761C6B">
      <w:pPr>
        <w:spacing w:after="0" w:line="240" w:lineRule="auto"/>
        <w:contextualSpacing/>
        <w:jc w:val="both"/>
        <w:rPr>
          <w:rFonts w:ascii="Times New Roman" w:hAnsi="Times New Roman" w:cs="Times New Roman"/>
          <w:color w:val="auto"/>
          <w:lang w:val="es-419"/>
        </w:rPr>
      </w:pPr>
    </w:p>
    <w:p w:rsidR="00761C6B" w:rsidRDefault="00761C6B" w:rsidP="00761C6B">
      <w:pPr>
        <w:spacing w:after="0" w:line="240" w:lineRule="auto"/>
        <w:contextualSpacing/>
        <w:jc w:val="both"/>
        <w:rPr>
          <w:rFonts w:ascii="Times New Roman" w:hAnsi="Times New Roman" w:cs="Times New Roman"/>
          <w:color w:val="auto"/>
          <w:lang w:val="es-419"/>
        </w:rPr>
      </w:pPr>
    </w:p>
    <w:p w:rsidR="00485EE8" w:rsidRDefault="00485EE8" w:rsidP="00761C6B">
      <w:pPr>
        <w:spacing w:after="0" w:line="240" w:lineRule="auto"/>
        <w:contextualSpacing/>
        <w:jc w:val="both"/>
        <w:rPr>
          <w:rFonts w:ascii="Times New Roman" w:hAnsi="Times New Roman" w:cs="Times New Roman"/>
          <w:color w:val="auto"/>
          <w:lang w:val="es-419"/>
        </w:rPr>
      </w:pPr>
    </w:p>
    <w:p w:rsidR="00761C6B" w:rsidRPr="00761C6B" w:rsidRDefault="00761C6B" w:rsidP="00761C6B">
      <w:pPr>
        <w:spacing w:after="0" w:line="240" w:lineRule="auto"/>
        <w:contextualSpacing/>
        <w:jc w:val="both"/>
        <w:rPr>
          <w:rFonts w:ascii="Times New Roman" w:hAnsi="Times New Roman" w:cs="Times New Roman"/>
          <w:color w:val="auto"/>
          <w:lang w:val="es-419"/>
        </w:rPr>
      </w:pPr>
    </w:p>
    <w:p w:rsidR="000632B3" w:rsidRDefault="00485EE8" w:rsidP="00485EE8">
      <w:pPr>
        <w:numPr>
          <w:ilvl w:val="0"/>
          <w:numId w:val="2"/>
        </w:numPr>
        <w:spacing w:after="0" w:line="240" w:lineRule="auto"/>
        <w:contextualSpacing/>
        <w:jc w:val="both"/>
        <w:rPr>
          <w:rFonts w:ascii="Times New Roman" w:hAnsi="Times New Roman" w:cs="Times New Roman"/>
          <w:color w:val="auto"/>
          <w:lang w:val="es-MX"/>
        </w:rPr>
      </w:pPr>
      <w:r>
        <w:rPr>
          <w:rFonts w:ascii="Times New Roman" w:hAnsi="Times New Roman" w:cs="Times New Roman"/>
          <w:color w:val="auto"/>
          <w:lang w:val="es-MX"/>
        </w:rPr>
        <w:lastRenderedPageBreak/>
        <w:t>Después de la implementación de la reserva</w:t>
      </w:r>
      <w:r w:rsidR="00F52818">
        <w:rPr>
          <w:rFonts w:ascii="Times New Roman" w:hAnsi="Times New Roman" w:cs="Times New Roman"/>
          <w:color w:val="auto"/>
          <w:lang w:val="es-MX"/>
        </w:rPr>
        <w:t>/zona de no pesca</w:t>
      </w:r>
      <w:r>
        <w:rPr>
          <w:rFonts w:ascii="Times New Roman" w:hAnsi="Times New Roman" w:cs="Times New Roman"/>
          <w:color w:val="auto"/>
          <w:lang w:val="es-MX"/>
        </w:rPr>
        <w:t xml:space="preserve">, </w:t>
      </w:r>
      <w:r w:rsidR="00F52818">
        <w:rPr>
          <w:rFonts w:ascii="Times New Roman" w:hAnsi="Times New Roman" w:cs="Times New Roman"/>
          <w:color w:val="auto"/>
          <w:lang w:val="es-MX"/>
        </w:rPr>
        <w:t>la procuración/monitoreo por parte del gobierno ha:</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Incrementado</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Permanecido igual</w:t>
      </w:r>
    </w:p>
    <w:p w:rsidR="00F52818" w:rsidRDefault="00F52818" w:rsidP="00F52818">
      <w:pPr>
        <w:spacing w:after="0" w:line="240" w:lineRule="auto"/>
        <w:ind w:left="360"/>
        <w:contextualSpacing/>
        <w:jc w:val="both"/>
        <w:rPr>
          <w:rFonts w:ascii="Times New Roman" w:hAnsi="Times New Roman" w:cs="Times New Roman"/>
          <w:color w:val="auto"/>
          <w:lang w:val="es-MX"/>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Disminuido</w:t>
      </w:r>
    </w:p>
    <w:p w:rsidR="00F52818" w:rsidRPr="000632B3" w:rsidRDefault="00F52818" w:rsidP="00F52818">
      <w:pPr>
        <w:spacing w:after="0" w:line="240" w:lineRule="auto"/>
        <w:ind w:left="360"/>
        <w:contextualSpacing/>
        <w:jc w:val="both"/>
        <w:rPr>
          <w:rFonts w:ascii="Times New Roman" w:hAnsi="Times New Roman" w:cs="Times New Roman"/>
          <w:color w:val="auto"/>
          <w:lang w:val="es-MX"/>
        </w:rPr>
      </w:pPr>
    </w:p>
    <w:p w:rsidR="000632B3" w:rsidRPr="000632B3" w:rsidRDefault="000632B3" w:rsidP="000632B3">
      <w:pPr>
        <w:spacing w:after="0" w:line="240" w:lineRule="auto"/>
        <w:ind w:left="720"/>
        <w:rPr>
          <w:rFonts w:ascii="Times New Roman" w:hAnsi="Times New Roman" w:cs="Times New Roman"/>
          <w:color w:val="auto"/>
          <w:lang w:val="es-MX"/>
        </w:rPr>
      </w:pPr>
    </w:p>
    <w:p w:rsidR="00F52818" w:rsidRPr="00F52818" w:rsidRDefault="00F52818" w:rsidP="00D00935">
      <w:pPr>
        <w:numPr>
          <w:ilvl w:val="0"/>
          <w:numId w:val="2"/>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 xml:space="preserve">La </w:t>
      </w:r>
      <w:r>
        <w:rPr>
          <w:rFonts w:ascii="Times New Roman" w:hAnsi="Times New Roman" w:cs="Times New Roman"/>
          <w:color w:val="auto"/>
          <w:lang w:val="es-MX"/>
        </w:rPr>
        <w:t>procuración/monitoreo funciona mejor cuando el gobierno participa.</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Totalmente de acuerdo</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De acuerdo</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No estoy seguro</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En desacuerdo</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Completamente en desacuerdo</w:t>
      </w:r>
    </w:p>
    <w:p w:rsidR="00F52818" w:rsidRDefault="00F52818" w:rsidP="00F52818">
      <w:pPr>
        <w:spacing w:after="0" w:line="240" w:lineRule="auto"/>
        <w:contextualSpacing/>
        <w:jc w:val="both"/>
        <w:rPr>
          <w:rFonts w:ascii="Times New Roman" w:hAnsi="Times New Roman" w:cs="Times New Roman"/>
          <w:color w:val="auto"/>
          <w:lang w:val="es-419"/>
        </w:rPr>
      </w:pPr>
    </w:p>
    <w:p w:rsidR="00F52818" w:rsidRPr="00F52818" w:rsidRDefault="00F52818" w:rsidP="00F52818">
      <w:pPr>
        <w:numPr>
          <w:ilvl w:val="0"/>
          <w:numId w:val="2"/>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 xml:space="preserve">La </w:t>
      </w:r>
      <w:r>
        <w:rPr>
          <w:rFonts w:ascii="Times New Roman" w:hAnsi="Times New Roman" w:cs="Times New Roman"/>
          <w:color w:val="auto"/>
          <w:lang w:val="es-MX"/>
        </w:rPr>
        <w:t>procuración/monitoreo funciona mejor cuando la comunidad participa.</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Totalmente de acuerdo</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De acuerdo</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No estoy seguro</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En desacuerdo</w:t>
      </w:r>
    </w:p>
    <w:p w:rsidR="00F52818" w:rsidRDefault="00F52818" w:rsidP="00F52818">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Completamente en desacuerdo</w:t>
      </w:r>
    </w:p>
    <w:p w:rsidR="00F52818" w:rsidRDefault="00F52818" w:rsidP="00F52818">
      <w:pPr>
        <w:spacing w:after="0" w:line="240" w:lineRule="auto"/>
        <w:contextualSpacing/>
        <w:jc w:val="both"/>
        <w:rPr>
          <w:rFonts w:ascii="Times New Roman" w:hAnsi="Times New Roman" w:cs="Times New Roman"/>
          <w:color w:val="auto"/>
          <w:lang w:val="es-419"/>
        </w:rPr>
      </w:pPr>
    </w:p>
    <w:p w:rsidR="00F52818" w:rsidRDefault="00F52818" w:rsidP="00F52818">
      <w:pPr>
        <w:spacing w:after="0" w:line="240" w:lineRule="auto"/>
        <w:ind w:left="360"/>
        <w:contextualSpacing/>
        <w:jc w:val="both"/>
        <w:rPr>
          <w:rFonts w:ascii="Times New Roman" w:hAnsi="Times New Roman" w:cs="Times New Roman"/>
          <w:color w:val="auto"/>
          <w:lang w:val="es-ES"/>
        </w:rPr>
      </w:pPr>
    </w:p>
    <w:p w:rsidR="000632B3" w:rsidRPr="000632B3" w:rsidRDefault="00F52818" w:rsidP="00D00935">
      <w:pPr>
        <w:numPr>
          <w:ilvl w:val="0"/>
          <w:numId w:val="2"/>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000632B3" w:rsidRPr="000632B3">
        <w:rPr>
          <w:rFonts w:ascii="Times New Roman" w:hAnsi="Times New Roman" w:cs="Times New Roman"/>
          <w:color w:val="auto"/>
          <w:lang w:val="es-ES"/>
        </w:rPr>
        <w:t xml:space="preserve">Quién es responsable de la procuración/monitoreo de las zonas de pesca y áreas de manejo cercanas? </w:t>
      </w:r>
      <w:r>
        <w:rPr>
          <w:rFonts w:ascii="Times New Roman" w:hAnsi="Times New Roman" w:cs="Times New Roman"/>
          <w:color w:val="auto"/>
          <w:lang w:val="es-ES"/>
        </w:rPr>
        <w:t>Seleccione</w:t>
      </w:r>
      <w:r w:rsidR="000632B3" w:rsidRPr="000632B3">
        <w:rPr>
          <w:rFonts w:ascii="Times New Roman" w:hAnsi="Times New Roman" w:cs="Times New Roman"/>
          <w:color w:val="auto"/>
          <w:lang w:val="es-ES"/>
        </w:rPr>
        <w:t xml:space="preserve"> todas las respuestas que apliquen</w:t>
      </w:r>
    </w:p>
    <w:p w:rsidR="000632B3" w:rsidRPr="000632B3" w:rsidRDefault="00F52818" w:rsidP="00F52818">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Comunidad</w:t>
      </w:r>
    </w:p>
    <w:p w:rsidR="000632B3" w:rsidRPr="000632B3" w:rsidRDefault="00F52818" w:rsidP="00F52818">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Cooperativa</w:t>
      </w:r>
    </w:p>
    <w:p w:rsidR="000632B3" w:rsidRPr="000632B3" w:rsidRDefault="00F52818" w:rsidP="00F52818">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Organizaciones No Gubernamentales</w:t>
      </w:r>
    </w:p>
    <w:p w:rsidR="000632B3" w:rsidRPr="000632B3" w:rsidRDefault="00F52818" w:rsidP="00F52818">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Empresas contratadas</w:t>
      </w:r>
    </w:p>
    <w:p w:rsidR="000632B3" w:rsidRPr="000632B3" w:rsidRDefault="00F52818" w:rsidP="00F52818">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 xml:space="preserve">Académicos </w:t>
      </w:r>
    </w:p>
    <w:p w:rsidR="000632B3" w:rsidRPr="000632B3" w:rsidRDefault="00F52818" w:rsidP="00F52818">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Agencias de Gobierno. Por favor especifique cuales:</w:t>
      </w:r>
    </w:p>
    <w:p w:rsidR="000632B3" w:rsidRPr="000632B3" w:rsidRDefault="00F52818" w:rsidP="00F52818">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Otros. Por favor especifique:</w:t>
      </w:r>
    </w:p>
    <w:p w:rsidR="000632B3" w:rsidRDefault="000632B3" w:rsidP="000632B3">
      <w:pPr>
        <w:spacing w:after="0" w:line="240" w:lineRule="auto"/>
        <w:jc w:val="both"/>
        <w:rPr>
          <w:rFonts w:ascii="Times New Roman" w:hAnsi="Times New Roman" w:cs="Times New Roman"/>
          <w:color w:val="auto"/>
        </w:rPr>
      </w:pPr>
    </w:p>
    <w:p w:rsidR="000632B3" w:rsidRPr="000632B3" w:rsidRDefault="000632B3" w:rsidP="000632B3">
      <w:pPr>
        <w:spacing w:after="0" w:line="240" w:lineRule="auto"/>
        <w:ind w:left="720"/>
        <w:jc w:val="both"/>
        <w:rPr>
          <w:rFonts w:ascii="Times New Roman" w:hAnsi="Times New Roman" w:cs="Times New Roman"/>
          <w:color w:val="auto"/>
        </w:rPr>
      </w:pPr>
    </w:p>
    <w:p w:rsidR="000628EC" w:rsidRDefault="000628EC" w:rsidP="000628EC">
      <w:pPr>
        <w:numPr>
          <w:ilvl w:val="0"/>
          <w:numId w:val="2"/>
        </w:numPr>
        <w:spacing w:after="0" w:line="240" w:lineRule="auto"/>
        <w:contextualSpacing/>
        <w:jc w:val="both"/>
        <w:rPr>
          <w:rFonts w:ascii="Times New Roman" w:hAnsi="Times New Roman" w:cs="Times New Roman"/>
          <w:color w:val="auto"/>
          <w:lang w:val="es-ES"/>
        </w:rPr>
      </w:pPr>
      <w:r w:rsidRPr="000628EC">
        <w:rPr>
          <w:rFonts w:ascii="Times New Roman" w:hAnsi="Times New Roman" w:cs="Times New Roman"/>
          <w:color w:val="auto"/>
          <w:lang w:val="es-ES"/>
        </w:rPr>
        <w:t>¿Su organización tiene reglas sobre cuándo, cómo o dónde pescar, que no provienen de CONAPESCA u otras agencias gubernamentales?</w:t>
      </w:r>
    </w:p>
    <w:p w:rsidR="000628EC" w:rsidRDefault="000628EC" w:rsidP="000628EC">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Sí</w:t>
      </w:r>
    </w:p>
    <w:p w:rsidR="000628EC" w:rsidRDefault="000628EC" w:rsidP="000628EC">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No</w:t>
      </w:r>
    </w:p>
    <w:p w:rsidR="000628EC" w:rsidRDefault="000628EC" w:rsidP="000628EC">
      <w:pPr>
        <w:spacing w:after="0" w:line="240" w:lineRule="auto"/>
        <w:ind w:left="360"/>
        <w:contextualSpacing/>
        <w:jc w:val="both"/>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No sé</w:t>
      </w:r>
    </w:p>
    <w:p w:rsidR="000628EC" w:rsidRDefault="000628EC" w:rsidP="000628EC">
      <w:pPr>
        <w:spacing w:after="0" w:line="240" w:lineRule="auto"/>
        <w:ind w:left="360"/>
        <w:contextualSpacing/>
        <w:jc w:val="both"/>
        <w:rPr>
          <w:rFonts w:ascii="Times New Roman" w:hAnsi="Times New Roman" w:cs="Times New Roman"/>
          <w:color w:val="auto"/>
          <w:lang w:val="es-ES"/>
        </w:rPr>
      </w:pPr>
    </w:p>
    <w:p w:rsidR="000632B3" w:rsidRPr="000632B3" w:rsidRDefault="000632B3" w:rsidP="00D00935">
      <w:pPr>
        <w:numPr>
          <w:ilvl w:val="0"/>
          <w:numId w:val="2"/>
        </w:numPr>
        <w:spacing w:after="0" w:line="240" w:lineRule="auto"/>
        <w:contextualSpacing/>
        <w:jc w:val="both"/>
        <w:rPr>
          <w:rFonts w:ascii="Times New Roman" w:hAnsi="Times New Roman" w:cs="Times New Roman"/>
          <w:color w:val="auto"/>
          <w:lang w:val="es-ES"/>
        </w:rPr>
      </w:pPr>
      <w:r w:rsidRPr="000632B3">
        <w:rPr>
          <w:rFonts w:ascii="Times New Roman" w:hAnsi="Times New Roman" w:cs="Times New Roman"/>
          <w:color w:val="auto"/>
          <w:lang w:val="es-ES"/>
        </w:rPr>
        <w:t xml:space="preserve">¿Cómo se realiza el monitoreo? </w:t>
      </w:r>
      <w:r w:rsidR="000628EC">
        <w:rPr>
          <w:rFonts w:ascii="Times New Roman" w:hAnsi="Times New Roman" w:cs="Times New Roman"/>
          <w:color w:val="auto"/>
          <w:lang w:val="es-ES"/>
        </w:rPr>
        <w:t>Seleccione</w:t>
      </w:r>
      <w:r w:rsidRPr="000632B3">
        <w:rPr>
          <w:rFonts w:ascii="Times New Roman" w:hAnsi="Times New Roman" w:cs="Times New Roman"/>
          <w:color w:val="auto"/>
          <w:lang w:val="es-ES"/>
        </w:rPr>
        <w:t xml:space="preserve"> todas las respuestas que apliquen</w:t>
      </w:r>
    </w:p>
    <w:p w:rsidR="000632B3" w:rsidRPr="000632B3" w:rsidRDefault="000628EC" w:rsidP="000628EC">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Avistamiento desde tierra</w:t>
      </w:r>
    </w:p>
    <w:p w:rsidR="000632B3" w:rsidRPr="000632B3" w:rsidRDefault="000628EC" w:rsidP="000628EC">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 xml:space="preserve">Botes patrulla </w:t>
      </w:r>
    </w:p>
    <w:p w:rsidR="000632B3" w:rsidRPr="000632B3" w:rsidRDefault="000628EC" w:rsidP="000628EC">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Sistema de localización de embarcación</w:t>
      </w:r>
    </w:p>
    <w:p w:rsidR="000632B3" w:rsidRDefault="000628EC" w:rsidP="003C16B0">
      <w:pPr>
        <w:spacing w:after="0" w:line="240" w:lineRule="auto"/>
        <w:ind w:firstLine="360"/>
        <w:jc w:val="both"/>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Otros. Por favor especifique:</w:t>
      </w:r>
    </w:p>
    <w:p w:rsidR="003C16B0" w:rsidRDefault="003C16B0" w:rsidP="003C16B0">
      <w:pPr>
        <w:spacing w:after="0" w:line="240" w:lineRule="auto"/>
        <w:ind w:firstLine="360"/>
        <w:jc w:val="both"/>
        <w:rPr>
          <w:rFonts w:ascii="Times New Roman" w:hAnsi="Times New Roman" w:cs="Times New Roman"/>
          <w:color w:val="auto"/>
          <w:lang w:val="es-ES"/>
        </w:rPr>
      </w:pPr>
    </w:p>
    <w:p w:rsidR="003C16B0" w:rsidRDefault="003C16B0" w:rsidP="003C16B0">
      <w:pPr>
        <w:spacing w:after="0" w:line="240" w:lineRule="auto"/>
        <w:ind w:firstLine="360"/>
        <w:jc w:val="both"/>
        <w:rPr>
          <w:rFonts w:ascii="Times New Roman" w:hAnsi="Times New Roman" w:cs="Times New Roman"/>
          <w:color w:val="auto"/>
          <w:lang w:val="es-ES"/>
        </w:rPr>
      </w:pPr>
    </w:p>
    <w:p w:rsidR="003C16B0" w:rsidRDefault="003C16B0" w:rsidP="003C16B0">
      <w:pPr>
        <w:spacing w:after="0" w:line="240" w:lineRule="auto"/>
        <w:ind w:firstLine="360"/>
        <w:jc w:val="both"/>
        <w:rPr>
          <w:rFonts w:ascii="Times New Roman" w:hAnsi="Times New Roman" w:cs="Times New Roman"/>
          <w:color w:val="auto"/>
          <w:lang w:val="es-ES"/>
        </w:rPr>
      </w:pPr>
    </w:p>
    <w:p w:rsidR="003C16B0" w:rsidRDefault="003C16B0" w:rsidP="003C16B0">
      <w:pPr>
        <w:spacing w:after="0" w:line="240" w:lineRule="auto"/>
        <w:ind w:firstLine="360"/>
        <w:jc w:val="both"/>
        <w:rPr>
          <w:rFonts w:ascii="Times New Roman" w:hAnsi="Times New Roman" w:cs="Times New Roman"/>
          <w:color w:val="auto"/>
          <w:lang w:val="es-ES"/>
        </w:rPr>
      </w:pPr>
    </w:p>
    <w:p w:rsidR="003C16B0" w:rsidRDefault="003C16B0" w:rsidP="003C16B0">
      <w:pPr>
        <w:spacing w:after="0" w:line="240" w:lineRule="auto"/>
        <w:ind w:firstLine="360"/>
        <w:jc w:val="both"/>
        <w:rPr>
          <w:rFonts w:ascii="Times New Roman" w:hAnsi="Times New Roman" w:cs="Times New Roman"/>
          <w:color w:val="auto"/>
          <w:lang w:val="es-ES"/>
        </w:rPr>
      </w:pPr>
    </w:p>
    <w:p w:rsidR="003C16B0" w:rsidRDefault="003C16B0" w:rsidP="003C16B0">
      <w:pPr>
        <w:spacing w:after="0" w:line="240" w:lineRule="auto"/>
        <w:ind w:firstLine="360"/>
        <w:jc w:val="both"/>
        <w:rPr>
          <w:rFonts w:ascii="Times New Roman" w:hAnsi="Times New Roman" w:cs="Times New Roman"/>
          <w:color w:val="auto"/>
          <w:lang w:val="es-ES"/>
        </w:rPr>
      </w:pPr>
    </w:p>
    <w:p w:rsidR="003C16B0" w:rsidRDefault="003C16B0" w:rsidP="003C16B0">
      <w:pPr>
        <w:spacing w:after="0" w:line="240" w:lineRule="auto"/>
        <w:ind w:firstLine="360"/>
        <w:jc w:val="both"/>
        <w:rPr>
          <w:rFonts w:ascii="Times New Roman" w:hAnsi="Times New Roman" w:cs="Times New Roman"/>
          <w:color w:val="auto"/>
          <w:lang w:val="es-ES"/>
        </w:rPr>
      </w:pPr>
    </w:p>
    <w:p w:rsidR="003C16B0" w:rsidRDefault="003C16B0" w:rsidP="003C16B0">
      <w:pPr>
        <w:spacing w:after="0" w:line="240" w:lineRule="auto"/>
        <w:ind w:firstLine="360"/>
        <w:jc w:val="both"/>
        <w:rPr>
          <w:rFonts w:ascii="Times New Roman" w:hAnsi="Times New Roman" w:cs="Times New Roman"/>
          <w:color w:val="auto"/>
          <w:lang w:val="es-ES"/>
        </w:rPr>
      </w:pPr>
    </w:p>
    <w:p w:rsidR="003C16B0" w:rsidRDefault="003C16B0" w:rsidP="003C16B0">
      <w:pPr>
        <w:spacing w:after="0" w:line="240" w:lineRule="auto"/>
        <w:ind w:firstLine="360"/>
        <w:jc w:val="both"/>
        <w:rPr>
          <w:rFonts w:ascii="Times New Roman" w:hAnsi="Times New Roman" w:cs="Times New Roman"/>
          <w:color w:val="auto"/>
          <w:lang w:val="es-ES"/>
        </w:rPr>
      </w:pPr>
    </w:p>
    <w:p w:rsidR="003C16B0" w:rsidRDefault="003C16B0" w:rsidP="003C16B0">
      <w:pPr>
        <w:spacing w:after="0" w:line="240" w:lineRule="auto"/>
        <w:ind w:firstLine="360"/>
        <w:jc w:val="both"/>
        <w:rPr>
          <w:rFonts w:ascii="Times New Roman" w:hAnsi="Times New Roman" w:cs="Times New Roman"/>
          <w:color w:val="auto"/>
          <w:lang w:val="es-ES"/>
        </w:rPr>
      </w:pPr>
    </w:p>
    <w:tbl>
      <w:tblPr>
        <w:tblW w:w="10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1980"/>
        <w:gridCol w:w="1890"/>
        <w:gridCol w:w="3330"/>
      </w:tblGrid>
      <w:tr w:rsidR="003C16B0" w:rsidRPr="00D34CFB" w:rsidTr="003A659B">
        <w:tc>
          <w:tcPr>
            <w:tcW w:w="2990" w:type="dxa"/>
          </w:tcPr>
          <w:p w:rsidR="003C16B0" w:rsidRPr="00D34CFB" w:rsidRDefault="003C16B0" w:rsidP="005E2661">
            <w:pPr>
              <w:jc w:val="center"/>
              <w:rPr>
                <w:rFonts w:ascii="Times New Roman" w:hAnsi="Times New Roman" w:cs="Times New Roman"/>
                <w:color w:val="auto"/>
              </w:rPr>
            </w:pPr>
          </w:p>
        </w:tc>
        <w:tc>
          <w:tcPr>
            <w:tcW w:w="1980" w:type="dxa"/>
          </w:tcPr>
          <w:p w:rsidR="003C16B0" w:rsidRPr="005E2661" w:rsidRDefault="005E2661" w:rsidP="005E2661">
            <w:pPr>
              <w:jc w:val="center"/>
              <w:rPr>
                <w:rFonts w:ascii="Times New Roman" w:hAnsi="Times New Roman" w:cs="Times New Roman"/>
                <w:color w:val="auto"/>
                <w:lang w:val="es-419"/>
              </w:rPr>
            </w:pPr>
            <w:r w:rsidRPr="000632B3">
              <w:rPr>
                <w:rFonts w:ascii="Times New Roman" w:hAnsi="Times New Roman" w:cs="Times New Roman"/>
                <w:color w:val="auto"/>
                <w:lang w:val="es-ES"/>
              </w:rPr>
              <w:t>Antes de / en la implementación</w:t>
            </w:r>
          </w:p>
        </w:tc>
        <w:tc>
          <w:tcPr>
            <w:tcW w:w="1890" w:type="dxa"/>
          </w:tcPr>
          <w:p w:rsidR="003C16B0" w:rsidRPr="00D34CFB" w:rsidRDefault="005E2661" w:rsidP="005E2661">
            <w:pPr>
              <w:jc w:val="center"/>
              <w:rPr>
                <w:rFonts w:ascii="Times New Roman" w:hAnsi="Times New Roman" w:cs="Times New Roman"/>
                <w:color w:val="auto"/>
              </w:rPr>
            </w:pPr>
            <w:proofErr w:type="spellStart"/>
            <w:r>
              <w:rPr>
                <w:rFonts w:ascii="Times New Roman" w:hAnsi="Times New Roman" w:cs="Times New Roman"/>
                <w:color w:val="auto"/>
              </w:rPr>
              <w:t>Actualmente</w:t>
            </w:r>
            <w:proofErr w:type="spellEnd"/>
            <w:r>
              <w:rPr>
                <w:rFonts w:ascii="Times New Roman" w:hAnsi="Times New Roman" w:cs="Times New Roman"/>
                <w:color w:val="auto"/>
              </w:rPr>
              <w:t xml:space="preserve"> </w:t>
            </w:r>
          </w:p>
        </w:tc>
        <w:tc>
          <w:tcPr>
            <w:tcW w:w="3330" w:type="dxa"/>
          </w:tcPr>
          <w:p w:rsidR="003C16B0" w:rsidRPr="00D34CFB" w:rsidRDefault="005E2661" w:rsidP="005E2661">
            <w:pPr>
              <w:jc w:val="center"/>
              <w:rPr>
                <w:rFonts w:ascii="Times New Roman" w:hAnsi="Times New Roman" w:cs="Times New Roman"/>
                <w:color w:val="auto"/>
              </w:rPr>
            </w:pPr>
            <w:proofErr w:type="spellStart"/>
            <w:r>
              <w:rPr>
                <w:rFonts w:ascii="Times New Roman" w:hAnsi="Times New Roman" w:cs="Times New Roman"/>
                <w:color w:val="auto"/>
              </w:rPr>
              <w:t>Motivo</w:t>
            </w:r>
            <w:proofErr w:type="spellEnd"/>
            <w:r w:rsidR="00450D86">
              <w:rPr>
                <w:rFonts w:ascii="Times New Roman" w:hAnsi="Times New Roman" w:cs="Times New Roman"/>
                <w:color w:val="auto"/>
              </w:rPr>
              <w:t xml:space="preserve"> del </w:t>
            </w:r>
            <w:proofErr w:type="spellStart"/>
            <w:r w:rsidR="00450D86">
              <w:rPr>
                <w:rFonts w:ascii="Times New Roman" w:hAnsi="Times New Roman" w:cs="Times New Roman"/>
                <w:color w:val="auto"/>
              </w:rPr>
              <w:t>cambio</w:t>
            </w:r>
            <w:proofErr w:type="spellEnd"/>
          </w:p>
        </w:tc>
      </w:tr>
      <w:tr w:rsidR="003C16B0" w:rsidRPr="007253C1" w:rsidTr="003A659B">
        <w:tc>
          <w:tcPr>
            <w:tcW w:w="2990" w:type="dxa"/>
          </w:tcPr>
          <w:p w:rsidR="003C16B0" w:rsidRPr="005E2661" w:rsidRDefault="005E2661" w:rsidP="005E2661">
            <w:pPr>
              <w:numPr>
                <w:ilvl w:val="0"/>
                <w:numId w:val="4"/>
              </w:numPr>
              <w:ind w:hanging="360"/>
              <w:contextualSpacing/>
              <w:jc w:val="both"/>
              <w:rPr>
                <w:rFonts w:ascii="Times New Roman" w:hAnsi="Times New Roman" w:cs="Times New Roman"/>
                <w:color w:val="auto"/>
                <w:lang w:val="es-419"/>
              </w:rPr>
            </w:pPr>
            <w:r w:rsidRPr="000632B3">
              <w:rPr>
                <w:rFonts w:ascii="Times New Roman" w:hAnsi="Times New Roman" w:cs="Times New Roman"/>
                <w:color w:val="auto"/>
                <w:lang w:val="es-ES"/>
              </w:rPr>
              <w:t>Número de personas en la comunidad.</w:t>
            </w:r>
          </w:p>
        </w:tc>
        <w:tc>
          <w:tcPr>
            <w:tcW w:w="1980" w:type="dxa"/>
          </w:tcPr>
          <w:p w:rsidR="003C16B0" w:rsidRPr="005E2661" w:rsidRDefault="003C16B0" w:rsidP="005E2661">
            <w:pPr>
              <w:jc w:val="both"/>
              <w:rPr>
                <w:rFonts w:ascii="Times New Roman" w:hAnsi="Times New Roman" w:cs="Times New Roman"/>
                <w:color w:val="auto"/>
                <w:lang w:val="es-419"/>
              </w:rPr>
            </w:pPr>
          </w:p>
        </w:tc>
        <w:tc>
          <w:tcPr>
            <w:tcW w:w="1890" w:type="dxa"/>
          </w:tcPr>
          <w:p w:rsidR="003C16B0" w:rsidRPr="005E2661" w:rsidRDefault="003C16B0" w:rsidP="005E2661">
            <w:pPr>
              <w:jc w:val="both"/>
              <w:rPr>
                <w:rFonts w:ascii="Times New Roman" w:hAnsi="Times New Roman" w:cs="Times New Roman"/>
                <w:color w:val="auto"/>
                <w:lang w:val="es-419"/>
              </w:rPr>
            </w:pPr>
          </w:p>
        </w:tc>
        <w:tc>
          <w:tcPr>
            <w:tcW w:w="3330" w:type="dxa"/>
          </w:tcPr>
          <w:p w:rsidR="003C16B0" w:rsidRPr="005E2661" w:rsidRDefault="003C16B0" w:rsidP="005E2661">
            <w:pPr>
              <w:jc w:val="both"/>
              <w:rPr>
                <w:rFonts w:ascii="Times New Roman" w:hAnsi="Times New Roman" w:cs="Times New Roman"/>
                <w:color w:val="auto"/>
                <w:lang w:val="es-419"/>
              </w:rPr>
            </w:pPr>
          </w:p>
        </w:tc>
      </w:tr>
      <w:tr w:rsidR="003C16B0" w:rsidRPr="007253C1" w:rsidTr="003A659B">
        <w:tc>
          <w:tcPr>
            <w:tcW w:w="2990" w:type="dxa"/>
          </w:tcPr>
          <w:p w:rsidR="003C16B0" w:rsidRPr="005E2661" w:rsidRDefault="005E2661" w:rsidP="005E2661">
            <w:pPr>
              <w:numPr>
                <w:ilvl w:val="0"/>
                <w:numId w:val="4"/>
              </w:numPr>
              <w:ind w:hanging="360"/>
              <w:contextualSpacing/>
              <w:jc w:val="both"/>
              <w:rPr>
                <w:rFonts w:ascii="Times New Roman" w:hAnsi="Times New Roman" w:cs="Times New Roman"/>
                <w:color w:val="auto"/>
                <w:lang w:val="es-419"/>
              </w:rPr>
            </w:pPr>
            <w:r w:rsidRPr="000632B3">
              <w:rPr>
                <w:rFonts w:ascii="Times New Roman" w:hAnsi="Times New Roman" w:cs="Times New Roman"/>
                <w:color w:val="auto"/>
                <w:lang w:val="es-ES"/>
              </w:rPr>
              <w:t>Número de pescadores en la comunidad.</w:t>
            </w:r>
          </w:p>
        </w:tc>
        <w:tc>
          <w:tcPr>
            <w:tcW w:w="1980" w:type="dxa"/>
          </w:tcPr>
          <w:p w:rsidR="003C16B0" w:rsidRPr="005E2661" w:rsidRDefault="003C16B0" w:rsidP="005E2661">
            <w:pPr>
              <w:jc w:val="both"/>
              <w:rPr>
                <w:rFonts w:ascii="Times New Roman" w:hAnsi="Times New Roman" w:cs="Times New Roman"/>
                <w:color w:val="auto"/>
                <w:lang w:val="es-419"/>
              </w:rPr>
            </w:pPr>
          </w:p>
        </w:tc>
        <w:tc>
          <w:tcPr>
            <w:tcW w:w="1890" w:type="dxa"/>
          </w:tcPr>
          <w:p w:rsidR="003C16B0" w:rsidRPr="005E2661" w:rsidRDefault="003C16B0" w:rsidP="005E2661">
            <w:pPr>
              <w:jc w:val="both"/>
              <w:rPr>
                <w:rFonts w:ascii="Times New Roman" w:hAnsi="Times New Roman" w:cs="Times New Roman"/>
                <w:color w:val="auto"/>
                <w:lang w:val="es-419"/>
              </w:rPr>
            </w:pPr>
          </w:p>
        </w:tc>
        <w:tc>
          <w:tcPr>
            <w:tcW w:w="3330" w:type="dxa"/>
          </w:tcPr>
          <w:p w:rsidR="003C16B0" w:rsidRPr="005E2661" w:rsidRDefault="003C16B0" w:rsidP="005E2661">
            <w:pPr>
              <w:jc w:val="both"/>
              <w:rPr>
                <w:rFonts w:ascii="Times New Roman" w:hAnsi="Times New Roman" w:cs="Times New Roman"/>
                <w:color w:val="auto"/>
                <w:lang w:val="es-419"/>
              </w:rPr>
            </w:pPr>
          </w:p>
        </w:tc>
      </w:tr>
      <w:tr w:rsidR="003C16B0" w:rsidRPr="007253C1" w:rsidTr="003A659B">
        <w:tc>
          <w:tcPr>
            <w:tcW w:w="2990" w:type="dxa"/>
          </w:tcPr>
          <w:p w:rsidR="003C16B0" w:rsidRPr="005E2661" w:rsidRDefault="005E2661" w:rsidP="005E2661">
            <w:pPr>
              <w:numPr>
                <w:ilvl w:val="0"/>
                <w:numId w:val="4"/>
              </w:numPr>
              <w:ind w:hanging="360"/>
              <w:contextualSpacing/>
              <w:jc w:val="both"/>
              <w:rPr>
                <w:rFonts w:ascii="Times New Roman" w:hAnsi="Times New Roman" w:cs="Times New Roman"/>
                <w:color w:val="auto"/>
                <w:lang w:val="es-419"/>
              </w:rPr>
            </w:pPr>
            <w:r w:rsidRPr="000632B3">
              <w:rPr>
                <w:rFonts w:ascii="Times New Roman" w:hAnsi="Times New Roman" w:cs="Times New Roman"/>
                <w:color w:val="auto"/>
                <w:lang w:val="es-ES"/>
              </w:rPr>
              <w:t>Número de pescadores de afuera de la comunidad que acceden a la pesca local.</w:t>
            </w:r>
          </w:p>
        </w:tc>
        <w:tc>
          <w:tcPr>
            <w:tcW w:w="1980" w:type="dxa"/>
          </w:tcPr>
          <w:p w:rsidR="003C16B0" w:rsidRPr="005E2661" w:rsidRDefault="003C16B0" w:rsidP="005E2661">
            <w:pPr>
              <w:jc w:val="both"/>
              <w:rPr>
                <w:rFonts w:ascii="Times New Roman" w:hAnsi="Times New Roman" w:cs="Times New Roman"/>
                <w:color w:val="auto"/>
                <w:lang w:val="es-419"/>
              </w:rPr>
            </w:pPr>
          </w:p>
        </w:tc>
        <w:tc>
          <w:tcPr>
            <w:tcW w:w="1890" w:type="dxa"/>
          </w:tcPr>
          <w:p w:rsidR="003C16B0" w:rsidRPr="005E2661" w:rsidRDefault="003C16B0" w:rsidP="005E2661">
            <w:pPr>
              <w:jc w:val="both"/>
              <w:rPr>
                <w:rFonts w:ascii="Times New Roman" w:hAnsi="Times New Roman" w:cs="Times New Roman"/>
                <w:color w:val="auto"/>
                <w:lang w:val="es-419"/>
              </w:rPr>
            </w:pPr>
          </w:p>
        </w:tc>
        <w:tc>
          <w:tcPr>
            <w:tcW w:w="3330" w:type="dxa"/>
          </w:tcPr>
          <w:p w:rsidR="003C16B0" w:rsidRPr="005E2661" w:rsidRDefault="003C16B0" w:rsidP="005E2661">
            <w:pPr>
              <w:jc w:val="both"/>
              <w:rPr>
                <w:rFonts w:ascii="Times New Roman" w:hAnsi="Times New Roman" w:cs="Times New Roman"/>
                <w:color w:val="auto"/>
                <w:lang w:val="es-419"/>
              </w:rPr>
            </w:pPr>
          </w:p>
        </w:tc>
      </w:tr>
      <w:tr w:rsidR="005E2661" w:rsidRPr="005E2661" w:rsidTr="003A659B">
        <w:tc>
          <w:tcPr>
            <w:tcW w:w="2990" w:type="dxa"/>
          </w:tcPr>
          <w:p w:rsidR="005E2661" w:rsidRPr="003A659B" w:rsidRDefault="005E2661" w:rsidP="003A659B">
            <w:pPr>
              <w:pStyle w:val="ListParagraph"/>
              <w:numPr>
                <w:ilvl w:val="0"/>
                <w:numId w:val="4"/>
              </w:numPr>
              <w:jc w:val="both"/>
              <w:rPr>
                <w:rFonts w:ascii="Times New Roman" w:hAnsi="Times New Roman" w:cs="Times New Roman"/>
                <w:color w:val="auto"/>
                <w:lang w:val="es-ES"/>
              </w:rPr>
            </w:pPr>
            <w:r w:rsidRPr="003A659B">
              <w:rPr>
                <w:rFonts w:ascii="Times New Roman" w:hAnsi="Times New Roman" w:cs="Times New Roman"/>
                <w:color w:val="auto"/>
                <w:lang w:val="es-ES"/>
              </w:rPr>
              <w:t>¿Cómo calificaría el número de oportunidades económicas alternativas?</w:t>
            </w:r>
          </w:p>
          <w:p w:rsidR="005E2661" w:rsidRPr="005E2661" w:rsidRDefault="005E2661" w:rsidP="005E2661">
            <w:pPr>
              <w:spacing w:after="0" w:line="240" w:lineRule="auto"/>
              <w:jc w:val="both"/>
              <w:rPr>
                <w:rFonts w:ascii="Times New Roman" w:hAnsi="Times New Roman" w:cs="Times New Roman"/>
                <w:color w:val="auto"/>
                <w:lang w:val="es-419"/>
              </w:rPr>
            </w:pPr>
            <w:r w:rsidRPr="000632B3">
              <w:rPr>
                <w:rFonts w:ascii="Times New Roman" w:hAnsi="Times New Roman" w:cs="Times New Roman"/>
                <w:color w:val="auto"/>
                <w:lang w:val="es-ES"/>
              </w:rPr>
              <w:t xml:space="preserve">        </w:t>
            </w:r>
          </w:p>
          <w:p w:rsidR="005E2661" w:rsidRPr="005E2661" w:rsidRDefault="005E2661" w:rsidP="005E2661">
            <w:pPr>
              <w:ind w:left="360"/>
              <w:jc w:val="both"/>
              <w:rPr>
                <w:rFonts w:ascii="Times New Roman" w:hAnsi="Times New Roman" w:cs="Times New Roman"/>
                <w:color w:val="auto"/>
                <w:lang w:val="es-419"/>
              </w:rPr>
            </w:pPr>
          </w:p>
        </w:tc>
        <w:tc>
          <w:tcPr>
            <w:tcW w:w="1980" w:type="dxa"/>
          </w:tcPr>
          <w:p w:rsidR="005E2661" w:rsidRPr="000632B3"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Muy Alto</w:t>
            </w:r>
          </w:p>
          <w:p w:rsidR="005E2661" w:rsidRPr="000632B3"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Alto</w:t>
            </w:r>
          </w:p>
          <w:p w:rsidR="005E2661"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Moderado</w:t>
            </w:r>
          </w:p>
          <w:p w:rsidR="005E2661"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Pr>
                <w:rFonts w:ascii="Times New Roman" w:hAnsi="Times New Roman" w:cs="Times New Roman"/>
                <w:color w:val="auto"/>
                <w:lang w:val="es-ES"/>
              </w:rPr>
              <w:t>Restringido</w:t>
            </w:r>
          </w:p>
          <w:p w:rsidR="005E2661" w:rsidRPr="000632B3"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Bajo</w:t>
            </w:r>
          </w:p>
          <w:p w:rsidR="005E2661" w:rsidRPr="005E2661" w:rsidRDefault="005E2661" w:rsidP="005E2661">
            <w:pPr>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Nulo</w:t>
            </w:r>
          </w:p>
        </w:tc>
        <w:tc>
          <w:tcPr>
            <w:tcW w:w="1890" w:type="dxa"/>
          </w:tcPr>
          <w:p w:rsidR="005E2661" w:rsidRPr="000632B3"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Muy Alto</w:t>
            </w:r>
          </w:p>
          <w:p w:rsidR="005E2661" w:rsidRPr="000632B3"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Alto</w:t>
            </w:r>
          </w:p>
          <w:p w:rsidR="005E2661"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Moderado</w:t>
            </w:r>
          </w:p>
          <w:p w:rsidR="005E2661"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Pr>
                <w:rFonts w:ascii="Times New Roman" w:hAnsi="Times New Roman" w:cs="Times New Roman"/>
                <w:color w:val="auto"/>
                <w:lang w:val="es-ES"/>
              </w:rPr>
              <w:t>Restringido</w:t>
            </w:r>
          </w:p>
          <w:p w:rsidR="005E2661" w:rsidRPr="000632B3" w:rsidRDefault="005E2661" w:rsidP="005E2661">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Bajo</w:t>
            </w:r>
          </w:p>
          <w:p w:rsidR="005E2661" w:rsidRPr="005E2661" w:rsidRDefault="005E2661" w:rsidP="005E2661">
            <w:pPr>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Nulo</w:t>
            </w:r>
          </w:p>
        </w:tc>
        <w:tc>
          <w:tcPr>
            <w:tcW w:w="3330" w:type="dxa"/>
          </w:tcPr>
          <w:p w:rsidR="005E2661" w:rsidRPr="005E2661" w:rsidRDefault="005E2661" w:rsidP="005E2661">
            <w:pPr>
              <w:jc w:val="both"/>
              <w:rPr>
                <w:rFonts w:ascii="Times New Roman" w:hAnsi="Times New Roman" w:cs="Times New Roman"/>
                <w:color w:val="auto"/>
                <w:lang w:val="es-419"/>
              </w:rPr>
            </w:pPr>
          </w:p>
        </w:tc>
      </w:tr>
      <w:tr w:rsidR="005E2661" w:rsidRPr="003A659B" w:rsidTr="003A659B">
        <w:tc>
          <w:tcPr>
            <w:tcW w:w="2990" w:type="dxa"/>
          </w:tcPr>
          <w:p w:rsidR="003A659B" w:rsidRPr="003A659B" w:rsidRDefault="003A659B" w:rsidP="005E2661">
            <w:pPr>
              <w:numPr>
                <w:ilvl w:val="0"/>
                <w:numId w:val="4"/>
              </w:numPr>
              <w:spacing w:after="0" w:line="240" w:lineRule="auto"/>
              <w:ind w:hanging="360"/>
              <w:contextualSpacing/>
              <w:jc w:val="both"/>
              <w:rPr>
                <w:rFonts w:ascii="Times New Roman" w:hAnsi="Times New Roman" w:cs="Times New Roman"/>
                <w:color w:val="auto"/>
                <w:lang w:val="es-419"/>
              </w:rPr>
            </w:pPr>
            <w:r w:rsidRPr="003A659B">
              <w:rPr>
                <w:rFonts w:ascii="Times New Roman" w:hAnsi="Times New Roman" w:cs="Times New Roman"/>
                <w:color w:val="auto"/>
                <w:lang w:val="es-ES"/>
              </w:rPr>
              <w:t>¿</w:t>
            </w:r>
            <w:r>
              <w:rPr>
                <w:rFonts w:ascii="Times New Roman" w:hAnsi="Times New Roman" w:cs="Times New Roman"/>
                <w:color w:val="auto"/>
                <w:lang w:val="es-ES"/>
              </w:rPr>
              <w:t xml:space="preserve">Cuál es el nivel de pesca ilegal en la región? </w:t>
            </w:r>
          </w:p>
          <w:p w:rsidR="005E2661" w:rsidRPr="003A659B" w:rsidRDefault="005E2661" w:rsidP="005E2661">
            <w:pPr>
              <w:ind w:left="360"/>
              <w:contextualSpacing/>
              <w:jc w:val="both"/>
              <w:rPr>
                <w:rFonts w:ascii="Times New Roman" w:hAnsi="Times New Roman" w:cs="Times New Roman"/>
                <w:color w:val="auto"/>
                <w:lang w:val="es-419"/>
              </w:rPr>
            </w:pPr>
          </w:p>
        </w:tc>
        <w:tc>
          <w:tcPr>
            <w:tcW w:w="1980" w:type="dxa"/>
          </w:tcPr>
          <w:p w:rsidR="003A659B" w:rsidRPr="000632B3"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Muy Alto</w:t>
            </w:r>
          </w:p>
          <w:p w:rsidR="003A659B" w:rsidRPr="000632B3"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Alto</w:t>
            </w:r>
          </w:p>
          <w:p w:rsidR="003A659B"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Moderado</w:t>
            </w:r>
          </w:p>
          <w:p w:rsidR="003A659B"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Pr>
                <w:rFonts w:ascii="Times New Roman" w:hAnsi="Times New Roman" w:cs="Times New Roman"/>
                <w:color w:val="auto"/>
                <w:lang w:val="es-ES"/>
              </w:rPr>
              <w:t>Restringido</w:t>
            </w:r>
          </w:p>
          <w:p w:rsidR="003A659B" w:rsidRPr="000632B3"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Bajo</w:t>
            </w:r>
          </w:p>
          <w:p w:rsidR="005E2661" w:rsidRPr="003A659B" w:rsidRDefault="003A659B" w:rsidP="003A659B">
            <w:pPr>
              <w:jc w:val="both"/>
              <w:rPr>
                <w:rFonts w:ascii="Times New Roman" w:hAnsi="Times New Roman" w:cs="Times New Roman"/>
                <w:color w:val="auto"/>
                <w:lang w:val="es-419"/>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Nulo</w:t>
            </w:r>
          </w:p>
        </w:tc>
        <w:tc>
          <w:tcPr>
            <w:tcW w:w="1890" w:type="dxa"/>
          </w:tcPr>
          <w:p w:rsidR="003A659B" w:rsidRPr="000632B3"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Muy Alto</w:t>
            </w:r>
          </w:p>
          <w:p w:rsidR="003A659B" w:rsidRPr="000632B3"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Alto</w:t>
            </w:r>
          </w:p>
          <w:p w:rsidR="003A659B"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Moderado</w:t>
            </w:r>
          </w:p>
          <w:p w:rsidR="003A659B"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Pr>
                <w:rFonts w:ascii="Times New Roman" w:hAnsi="Times New Roman" w:cs="Times New Roman"/>
                <w:color w:val="auto"/>
                <w:lang w:val="es-ES"/>
              </w:rPr>
              <w:t>Restringido</w:t>
            </w:r>
          </w:p>
          <w:p w:rsidR="003A659B" w:rsidRPr="000632B3" w:rsidRDefault="003A659B" w:rsidP="003A659B">
            <w:pPr>
              <w:spacing w:after="0" w:line="240" w:lineRule="auto"/>
              <w:jc w:val="both"/>
              <w:rPr>
                <w:rFonts w:ascii="Times New Roman" w:hAnsi="Times New Roman" w:cs="Times New Roman"/>
                <w:color w:val="auto"/>
                <w:lang w:val="es-ES"/>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Bajo</w:t>
            </w:r>
          </w:p>
          <w:p w:rsidR="005E2661" w:rsidRPr="003A659B" w:rsidRDefault="003A659B" w:rsidP="003A659B">
            <w:pPr>
              <w:jc w:val="both"/>
              <w:rPr>
                <w:rFonts w:ascii="Times New Roman" w:hAnsi="Times New Roman" w:cs="Times New Roman"/>
                <w:color w:val="auto"/>
                <w:lang w:val="es-419"/>
              </w:rPr>
            </w:pPr>
            <w:r>
              <w:rPr>
                <w:rFonts w:ascii="Times New Roman" w:hAnsi="Times New Roman" w:cs="Times New Roman"/>
                <w:color w:val="auto"/>
                <w:lang w:val="es-419"/>
              </w:rPr>
              <w:t xml:space="preserve">     </w:t>
            </w: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0632B3">
              <w:rPr>
                <w:rFonts w:ascii="Times New Roman" w:hAnsi="Times New Roman" w:cs="Times New Roman"/>
                <w:color w:val="auto"/>
                <w:lang w:val="es-ES"/>
              </w:rPr>
              <w:t>Nulo</w:t>
            </w:r>
          </w:p>
        </w:tc>
        <w:tc>
          <w:tcPr>
            <w:tcW w:w="3330" w:type="dxa"/>
          </w:tcPr>
          <w:p w:rsidR="005E2661" w:rsidRPr="003A659B" w:rsidRDefault="005E2661" w:rsidP="005E2661">
            <w:pPr>
              <w:jc w:val="both"/>
              <w:rPr>
                <w:rFonts w:ascii="Times New Roman" w:hAnsi="Times New Roman" w:cs="Times New Roman"/>
                <w:color w:val="auto"/>
                <w:lang w:val="es-419"/>
              </w:rPr>
            </w:pPr>
          </w:p>
        </w:tc>
      </w:tr>
    </w:tbl>
    <w:p w:rsidR="003C16B0" w:rsidRDefault="003C16B0" w:rsidP="003C16B0">
      <w:pPr>
        <w:spacing w:after="0" w:line="240" w:lineRule="auto"/>
        <w:ind w:firstLine="360"/>
        <w:jc w:val="both"/>
        <w:rPr>
          <w:rFonts w:ascii="Times New Roman" w:hAnsi="Times New Roman" w:cs="Times New Roman"/>
          <w:color w:val="auto"/>
          <w:lang w:val="es-MX"/>
        </w:rPr>
      </w:pPr>
    </w:p>
    <w:p w:rsidR="003C16B0" w:rsidRPr="000632B3" w:rsidRDefault="003C16B0" w:rsidP="000632B3">
      <w:pPr>
        <w:spacing w:line="240" w:lineRule="auto"/>
        <w:ind w:left="720"/>
        <w:jc w:val="both"/>
        <w:rPr>
          <w:rFonts w:ascii="Times New Roman" w:hAnsi="Times New Roman" w:cs="Times New Roman"/>
          <w:color w:val="auto"/>
          <w:lang w:val="es-MX"/>
        </w:rPr>
      </w:pPr>
    </w:p>
    <w:p w:rsidR="000632B3" w:rsidRPr="000632B3" w:rsidRDefault="003A659B" w:rsidP="000632B3">
      <w:pPr>
        <w:spacing w:after="120" w:line="240" w:lineRule="auto"/>
        <w:jc w:val="center"/>
        <w:rPr>
          <w:rFonts w:ascii="Times New Roman" w:hAnsi="Times New Roman" w:cs="Times New Roman"/>
          <w:color w:val="auto"/>
          <w:lang w:val="es-ES"/>
        </w:rPr>
      </w:pPr>
      <w:r>
        <w:rPr>
          <w:rFonts w:ascii="Times New Roman" w:hAnsi="Times New Roman" w:cs="Times New Roman"/>
          <w:b/>
          <w:color w:val="auto"/>
          <w:sz w:val="24"/>
          <w:szCs w:val="24"/>
          <w:lang w:val="es-ES"/>
        </w:rPr>
        <w:t>SECCION 5</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32B3" w:rsidRPr="007253C1" w:rsidTr="005E2661">
        <w:trPr>
          <w:trHeight w:val="393"/>
        </w:trPr>
        <w:tc>
          <w:tcPr>
            <w:tcW w:w="9360" w:type="dxa"/>
            <w:tcMar>
              <w:top w:w="100" w:type="dxa"/>
              <w:left w:w="100" w:type="dxa"/>
              <w:bottom w:w="100" w:type="dxa"/>
              <w:right w:w="100" w:type="dxa"/>
            </w:tcMar>
          </w:tcPr>
          <w:p w:rsidR="000632B3" w:rsidRPr="000632B3" w:rsidRDefault="000632B3" w:rsidP="005E2661">
            <w:pPr>
              <w:spacing w:after="0" w:line="240" w:lineRule="auto"/>
              <w:jc w:val="center"/>
              <w:rPr>
                <w:rFonts w:ascii="Times New Roman" w:hAnsi="Times New Roman" w:cs="Times New Roman"/>
                <w:color w:val="auto"/>
                <w:lang w:val="es-ES"/>
              </w:rPr>
            </w:pPr>
            <w:r w:rsidRPr="000632B3">
              <w:rPr>
                <w:rFonts w:ascii="Times New Roman" w:hAnsi="Times New Roman" w:cs="Times New Roman"/>
                <w:i/>
                <w:color w:val="auto"/>
                <w:sz w:val="20"/>
                <w:szCs w:val="20"/>
                <w:lang w:val="es-ES"/>
              </w:rPr>
              <w:t xml:space="preserve">Las siguientes preguntas están enfocadas en su </w:t>
            </w:r>
            <w:r w:rsidR="00BE0577">
              <w:rPr>
                <w:rFonts w:ascii="Times New Roman" w:hAnsi="Times New Roman" w:cs="Times New Roman"/>
                <w:i/>
                <w:color w:val="auto"/>
                <w:sz w:val="20"/>
                <w:szCs w:val="20"/>
                <w:lang w:val="es-ES"/>
              </w:rPr>
              <w:t>relación con la pesquería.</w:t>
            </w:r>
          </w:p>
        </w:tc>
      </w:tr>
    </w:tbl>
    <w:p w:rsidR="001D3CB3" w:rsidRDefault="001D3CB3" w:rsidP="001D3CB3">
      <w:pPr>
        <w:pStyle w:val="ListParagraph"/>
        <w:spacing w:after="120" w:line="240" w:lineRule="auto"/>
        <w:ind w:left="360"/>
        <w:rPr>
          <w:rFonts w:ascii="Times New Roman" w:hAnsi="Times New Roman" w:cs="Times New Roman"/>
          <w:color w:val="auto"/>
          <w:lang w:val="es-ES"/>
        </w:rPr>
      </w:pPr>
    </w:p>
    <w:p w:rsidR="00DE4B14" w:rsidRDefault="000632B3" w:rsidP="003A659B">
      <w:pPr>
        <w:pStyle w:val="ListParagraph"/>
        <w:numPr>
          <w:ilvl w:val="0"/>
          <w:numId w:val="4"/>
        </w:numPr>
        <w:spacing w:after="120" w:line="240" w:lineRule="auto"/>
        <w:rPr>
          <w:rFonts w:ascii="Times New Roman" w:hAnsi="Times New Roman" w:cs="Times New Roman"/>
          <w:color w:val="auto"/>
          <w:lang w:val="es-ES"/>
        </w:rPr>
      </w:pPr>
      <w:r w:rsidRPr="000632B3">
        <w:rPr>
          <w:rFonts w:ascii="Times New Roman" w:hAnsi="Times New Roman" w:cs="Times New Roman"/>
          <w:color w:val="auto"/>
          <w:lang w:val="es-ES"/>
        </w:rPr>
        <w:t>¿</w:t>
      </w:r>
      <w:r w:rsidR="00277EFE">
        <w:rPr>
          <w:rFonts w:ascii="Times New Roman" w:hAnsi="Times New Roman" w:cs="Times New Roman"/>
          <w:color w:val="auto"/>
          <w:lang w:val="es-ES"/>
        </w:rPr>
        <w:t xml:space="preserve">Usted, qué tipo de acceso tiene </w:t>
      </w:r>
      <w:r w:rsidR="00DE4B14">
        <w:rPr>
          <w:rFonts w:ascii="Times New Roman" w:hAnsi="Times New Roman" w:cs="Times New Roman"/>
          <w:color w:val="auto"/>
          <w:lang w:val="es-ES"/>
        </w:rPr>
        <w:t>a la pesquería? ¿Cuáles son las ventajas o desventajas de trabajar en esta forma?</w:t>
      </w:r>
    </w:p>
    <w:tbl>
      <w:tblPr>
        <w:tblStyle w:val="TableGrid"/>
        <w:tblW w:w="0" w:type="auto"/>
        <w:tblInd w:w="-275" w:type="dxa"/>
        <w:tblLook w:val="04A0" w:firstRow="1" w:lastRow="0" w:firstColumn="1" w:lastColumn="0" w:noHBand="0" w:noVBand="1"/>
      </w:tblPr>
      <w:tblGrid>
        <w:gridCol w:w="4590"/>
        <w:gridCol w:w="2880"/>
        <w:gridCol w:w="2155"/>
      </w:tblGrid>
      <w:tr w:rsidR="001D3CB3" w:rsidTr="00C4768B">
        <w:tc>
          <w:tcPr>
            <w:tcW w:w="4590" w:type="dxa"/>
          </w:tcPr>
          <w:p w:rsidR="001D3CB3" w:rsidRDefault="00277EFE" w:rsidP="00C4768B">
            <w:pPr>
              <w:rPr>
                <w:rFonts w:ascii="Times New Roman" w:hAnsi="Times New Roman" w:cs="Times New Roman"/>
                <w:color w:val="auto"/>
              </w:rPr>
            </w:pPr>
            <w:proofErr w:type="spellStart"/>
            <w:r>
              <w:rPr>
                <w:rFonts w:ascii="Times New Roman" w:hAnsi="Times New Roman" w:cs="Times New Roman"/>
                <w:color w:val="auto"/>
              </w:rPr>
              <w:t>Tipo</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a</w:t>
            </w:r>
            <w:r w:rsidR="001D3CB3">
              <w:rPr>
                <w:rFonts w:ascii="Times New Roman" w:hAnsi="Times New Roman" w:cs="Times New Roman"/>
                <w:color w:val="auto"/>
              </w:rPr>
              <w:t>cceso</w:t>
            </w:r>
            <w:proofErr w:type="spellEnd"/>
          </w:p>
        </w:tc>
        <w:tc>
          <w:tcPr>
            <w:tcW w:w="2880" w:type="dxa"/>
          </w:tcPr>
          <w:p w:rsidR="001D3CB3" w:rsidRDefault="00277EFE" w:rsidP="00C4768B">
            <w:pPr>
              <w:rPr>
                <w:rFonts w:ascii="Times New Roman" w:hAnsi="Times New Roman" w:cs="Times New Roman"/>
                <w:color w:val="auto"/>
              </w:rPr>
            </w:pPr>
            <w:proofErr w:type="spellStart"/>
            <w:r>
              <w:rPr>
                <w:rFonts w:ascii="Times New Roman" w:hAnsi="Times New Roman" w:cs="Times New Roman"/>
                <w:color w:val="auto"/>
              </w:rPr>
              <w:t>Ventajas</w:t>
            </w:r>
            <w:proofErr w:type="spellEnd"/>
          </w:p>
        </w:tc>
        <w:tc>
          <w:tcPr>
            <w:tcW w:w="2155" w:type="dxa"/>
          </w:tcPr>
          <w:p w:rsidR="001D3CB3" w:rsidRDefault="001D3CB3" w:rsidP="00C4768B">
            <w:pPr>
              <w:rPr>
                <w:rFonts w:ascii="Times New Roman" w:hAnsi="Times New Roman" w:cs="Times New Roman"/>
                <w:color w:val="auto"/>
              </w:rPr>
            </w:pPr>
            <w:proofErr w:type="spellStart"/>
            <w:r>
              <w:rPr>
                <w:rFonts w:ascii="Times New Roman" w:hAnsi="Times New Roman" w:cs="Times New Roman"/>
                <w:color w:val="auto"/>
              </w:rPr>
              <w:t>D</w:t>
            </w:r>
            <w:r w:rsidR="00277EFE">
              <w:rPr>
                <w:rFonts w:ascii="Times New Roman" w:hAnsi="Times New Roman" w:cs="Times New Roman"/>
                <w:color w:val="auto"/>
              </w:rPr>
              <w:t>esventajas</w:t>
            </w:r>
            <w:proofErr w:type="spellEnd"/>
          </w:p>
        </w:tc>
      </w:tr>
      <w:tr w:rsidR="001D3CB3" w:rsidTr="00277EFE">
        <w:trPr>
          <w:trHeight w:val="2015"/>
        </w:trPr>
        <w:tc>
          <w:tcPr>
            <w:tcW w:w="4590" w:type="dxa"/>
          </w:tcPr>
          <w:p w:rsidR="001D3CB3" w:rsidRPr="00277EFE" w:rsidRDefault="00277EFE" w:rsidP="00C4768B">
            <w:pPr>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1D3CB3" w:rsidRPr="00277EFE">
              <w:rPr>
                <w:rFonts w:ascii="Times New Roman" w:hAnsi="Times New Roman" w:cs="Times New Roman"/>
                <w:color w:val="auto"/>
                <w:lang w:val="es-419"/>
              </w:rPr>
              <w:t>M</w:t>
            </w:r>
            <w:r w:rsidRPr="00277EFE">
              <w:rPr>
                <w:rFonts w:ascii="Times New Roman" w:hAnsi="Times New Roman" w:cs="Times New Roman"/>
                <w:color w:val="auto"/>
                <w:lang w:val="es-419"/>
              </w:rPr>
              <w:t xml:space="preserve">iembro de una </w:t>
            </w:r>
            <w:proofErr w:type="spellStart"/>
            <w:r w:rsidRPr="00277EFE">
              <w:rPr>
                <w:rFonts w:ascii="Times New Roman" w:hAnsi="Times New Roman" w:cs="Times New Roman"/>
                <w:color w:val="auto"/>
                <w:lang w:val="es-419"/>
              </w:rPr>
              <w:t>cooperative</w:t>
            </w:r>
            <w:proofErr w:type="spellEnd"/>
            <w:r w:rsidRPr="00277EFE">
              <w:rPr>
                <w:rFonts w:ascii="Times New Roman" w:hAnsi="Times New Roman" w:cs="Times New Roman"/>
                <w:color w:val="auto"/>
                <w:lang w:val="es-419"/>
              </w:rPr>
              <w:t xml:space="preserve"> con permiso</w:t>
            </w:r>
          </w:p>
          <w:p w:rsidR="00277EFE" w:rsidRPr="00277EFE" w:rsidRDefault="00277EFE" w:rsidP="00277EFE">
            <w:pPr>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277EFE">
              <w:rPr>
                <w:rFonts w:ascii="Times New Roman" w:hAnsi="Times New Roman" w:cs="Times New Roman"/>
                <w:color w:val="auto"/>
                <w:lang w:val="es-419"/>
              </w:rPr>
              <w:t xml:space="preserve">Miembro de una </w:t>
            </w:r>
            <w:proofErr w:type="spellStart"/>
            <w:r w:rsidRPr="00277EFE">
              <w:rPr>
                <w:rFonts w:ascii="Times New Roman" w:hAnsi="Times New Roman" w:cs="Times New Roman"/>
                <w:color w:val="auto"/>
                <w:lang w:val="es-419"/>
              </w:rPr>
              <w:t>cooperative</w:t>
            </w:r>
            <w:proofErr w:type="spellEnd"/>
            <w:r w:rsidRPr="00277EFE">
              <w:rPr>
                <w:rFonts w:ascii="Times New Roman" w:hAnsi="Times New Roman" w:cs="Times New Roman"/>
                <w:color w:val="auto"/>
                <w:lang w:val="es-419"/>
              </w:rPr>
              <w:t xml:space="preserve"> </w:t>
            </w:r>
            <w:r>
              <w:rPr>
                <w:rFonts w:ascii="Times New Roman" w:hAnsi="Times New Roman" w:cs="Times New Roman"/>
                <w:color w:val="auto"/>
                <w:lang w:val="es-419"/>
              </w:rPr>
              <w:t>si</w:t>
            </w:r>
            <w:r w:rsidRPr="00277EFE">
              <w:rPr>
                <w:rFonts w:ascii="Times New Roman" w:hAnsi="Times New Roman" w:cs="Times New Roman"/>
                <w:color w:val="auto"/>
                <w:lang w:val="es-419"/>
              </w:rPr>
              <w:t>n permiso</w:t>
            </w:r>
          </w:p>
          <w:p w:rsidR="001D3CB3" w:rsidRPr="00277EFE" w:rsidRDefault="00277EFE" w:rsidP="00C4768B">
            <w:pPr>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Pr="00277EFE">
              <w:rPr>
                <w:rFonts w:ascii="Times New Roman" w:hAnsi="Times New Roman" w:cs="Times New Roman"/>
                <w:color w:val="auto"/>
                <w:lang w:val="es-419"/>
              </w:rPr>
              <w:t>Tiene permiso propio</w:t>
            </w:r>
          </w:p>
          <w:p w:rsidR="001D3CB3" w:rsidRPr="00277EFE" w:rsidRDefault="00277EFE" w:rsidP="00C4768B">
            <w:pPr>
              <w:rPr>
                <w:rFonts w:ascii="Times New Roman" w:hAnsi="Times New Roman" w:cs="Times New Roman"/>
                <w:color w:val="auto"/>
                <w:lang w:val="es-419"/>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1D3CB3" w:rsidRPr="00277EFE">
              <w:rPr>
                <w:rFonts w:ascii="Times New Roman" w:hAnsi="Times New Roman" w:cs="Times New Roman"/>
                <w:color w:val="auto"/>
                <w:lang w:val="es-419"/>
              </w:rPr>
              <w:t>Us</w:t>
            </w:r>
            <w:r w:rsidRPr="00277EFE">
              <w:rPr>
                <w:rFonts w:ascii="Times New Roman" w:hAnsi="Times New Roman" w:cs="Times New Roman"/>
                <w:color w:val="auto"/>
                <w:lang w:val="es-419"/>
              </w:rPr>
              <w:t>a el permiso de alguien más</w:t>
            </w:r>
          </w:p>
          <w:p w:rsidR="001D3CB3" w:rsidRDefault="00277EFE" w:rsidP="00C4768B">
            <w:pPr>
              <w:rPr>
                <w:rFonts w:ascii="Times New Roman" w:hAnsi="Times New Roman" w:cs="Times New Roman"/>
                <w:color w:val="auto"/>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proofErr w:type="spellStart"/>
            <w:r>
              <w:rPr>
                <w:rFonts w:ascii="Times New Roman" w:hAnsi="Times New Roman" w:cs="Times New Roman"/>
                <w:color w:val="auto"/>
              </w:rPr>
              <w:t>Trabaja</w:t>
            </w:r>
            <w:proofErr w:type="spellEnd"/>
            <w:r>
              <w:rPr>
                <w:rFonts w:ascii="Times New Roman" w:hAnsi="Times New Roman" w:cs="Times New Roman"/>
                <w:color w:val="auto"/>
              </w:rPr>
              <w:t xml:space="preserve"> sin </w:t>
            </w:r>
            <w:proofErr w:type="spellStart"/>
            <w:r>
              <w:rPr>
                <w:rFonts w:ascii="Times New Roman" w:hAnsi="Times New Roman" w:cs="Times New Roman"/>
                <w:color w:val="auto"/>
              </w:rPr>
              <w:t>permiso</w:t>
            </w:r>
            <w:proofErr w:type="spellEnd"/>
          </w:p>
          <w:p w:rsidR="001D3CB3" w:rsidRDefault="00277EFE" w:rsidP="00C4768B">
            <w:pPr>
              <w:rPr>
                <w:rFonts w:ascii="Times New Roman" w:hAnsi="Times New Roman" w:cs="Times New Roman"/>
                <w:color w:val="auto"/>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proofErr w:type="spellStart"/>
            <w:r>
              <w:rPr>
                <w:rFonts w:ascii="Times New Roman" w:hAnsi="Times New Roman" w:cs="Times New Roman"/>
                <w:color w:val="auto"/>
              </w:rPr>
              <w:t>Otro</w:t>
            </w:r>
            <w:proofErr w:type="spellEnd"/>
          </w:p>
        </w:tc>
        <w:tc>
          <w:tcPr>
            <w:tcW w:w="2880" w:type="dxa"/>
          </w:tcPr>
          <w:p w:rsidR="001D3CB3" w:rsidRDefault="001D3CB3" w:rsidP="00C4768B">
            <w:pPr>
              <w:rPr>
                <w:rFonts w:ascii="Times New Roman" w:hAnsi="Times New Roman" w:cs="Times New Roman"/>
                <w:color w:val="auto"/>
              </w:rPr>
            </w:pPr>
          </w:p>
        </w:tc>
        <w:tc>
          <w:tcPr>
            <w:tcW w:w="2155" w:type="dxa"/>
          </w:tcPr>
          <w:p w:rsidR="001D3CB3" w:rsidRDefault="001D3CB3" w:rsidP="00C4768B">
            <w:pPr>
              <w:rPr>
                <w:rFonts w:ascii="Times New Roman" w:hAnsi="Times New Roman" w:cs="Times New Roman"/>
                <w:color w:val="auto"/>
              </w:rPr>
            </w:pPr>
          </w:p>
        </w:tc>
      </w:tr>
    </w:tbl>
    <w:p w:rsidR="00DE4B14" w:rsidRPr="001D3CB3" w:rsidRDefault="00DE4B14" w:rsidP="00DE4B14">
      <w:pPr>
        <w:spacing w:after="120" w:line="240" w:lineRule="auto"/>
        <w:rPr>
          <w:rFonts w:ascii="Times New Roman" w:hAnsi="Times New Roman" w:cs="Times New Roman"/>
          <w:color w:val="auto"/>
        </w:rPr>
      </w:pPr>
    </w:p>
    <w:p w:rsidR="00DE4B14" w:rsidRPr="001D3CB3" w:rsidRDefault="00DE4B14" w:rsidP="00DE4B14">
      <w:pPr>
        <w:spacing w:after="120" w:line="240" w:lineRule="auto"/>
        <w:rPr>
          <w:rFonts w:ascii="Times New Roman" w:hAnsi="Times New Roman" w:cs="Times New Roman"/>
          <w:color w:val="auto"/>
        </w:rPr>
      </w:pPr>
    </w:p>
    <w:p w:rsidR="00DE4B14" w:rsidRPr="001D3CB3" w:rsidRDefault="00DE4B14" w:rsidP="00DE4B14">
      <w:pPr>
        <w:spacing w:after="120" w:line="240" w:lineRule="auto"/>
        <w:rPr>
          <w:rFonts w:ascii="Times New Roman" w:hAnsi="Times New Roman" w:cs="Times New Roman"/>
          <w:color w:val="auto"/>
        </w:rPr>
      </w:pPr>
    </w:p>
    <w:p w:rsidR="00DE4B14" w:rsidRPr="001D3CB3" w:rsidRDefault="00DE4B14" w:rsidP="00DE4B14">
      <w:pPr>
        <w:spacing w:after="120" w:line="240" w:lineRule="auto"/>
        <w:rPr>
          <w:rFonts w:ascii="Times New Roman" w:hAnsi="Times New Roman" w:cs="Times New Roman"/>
          <w:color w:val="auto"/>
        </w:rPr>
      </w:pPr>
    </w:p>
    <w:p w:rsidR="00DE4B14" w:rsidRPr="001D3CB3" w:rsidRDefault="00DE4B14" w:rsidP="00DE4B14">
      <w:pPr>
        <w:spacing w:after="120" w:line="240" w:lineRule="auto"/>
        <w:rPr>
          <w:rFonts w:ascii="Times New Roman" w:hAnsi="Times New Roman" w:cs="Times New Roman"/>
          <w:color w:val="auto"/>
        </w:rPr>
      </w:pPr>
    </w:p>
    <w:p w:rsidR="00DE4B14" w:rsidRPr="001D3CB3" w:rsidRDefault="00DE4B14" w:rsidP="00DE4B14">
      <w:pPr>
        <w:spacing w:after="120" w:line="240" w:lineRule="auto"/>
        <w:rPr>
          <w:rFonts w:ascii="Times New Roman" w:hAnsi="Times New Roman" w:cs="Times New Roman"/>
          <w:color w:val="auto"/>
        </w:rPr>
      </w:pPr>
    </w:p>
    <w:p w:rsidR="00DE4B14" w:rsidRPr="001D3CB3" w:rsidRDefault="00DE4B14" w:rsidP="00DE4B14">
      <w:pPr>
        <w:spacing w:after="120" w:line="240" w:lineRule="auto"/>
        <w:rPr>
          <w:rFonts w:ascii="Times New Roman" w:hAnsi="Times New Roman" w:cs="Times New Roman"/>
          <w:color w:val="auto"/>
        </w:rPr>
      </w:pPr>
    </w:p>
    <w:p w:rsidR="00DE4B14" w:rsidRPr="001D3CB3" w:rsidRDefault="00DE4B14" w:rsidP="00DE4B14">
      <w:pPr>
        <w:spacing w:after="120" w:line="240" w:lineRule="auto"/>
        <w:rPr>
          <w:rFonts w:ascii="Times New Roman" w:hAnsi="Times New Roman" w:cs="Times New Roman"/>
          <w:color w:val="auto"/>
        </w:rPr>
      </w:pPr>
    </w:p>
    <w:p w:rsidR="00E74F33" w:rsidRPr="00E74F33" w:rsidRDefault="00E74F33" w:rsidP="00E74F33">
      <w:pPr>
        <w:pStyle w:val="ListParagraph"/>
        <w:numPr>
          <w:ilvl w:val="0"/>
          <w:numId w:val="4"/>
        </w:numPr>
        <w:spacing w:line="240" w:lineRule="auto"/>
        <w:rPr>
          <w:rFonts w:ascii="Times New Roman" w:hAnsi="Times New Roman" w:cs="Times New Roman"/>
          <w:color w:val="auto"/>
          <w:lang w:val="es-419"/>
        </w:rPr>
      </w:pPr>
      <w:r w:rsidRPr="00E74F33">
        <w:rPr>
          <w:rFonts w:ascii="Times New Roman" w:hAnsi="Times New Roman" w:cs="Times New Roman"/>
          <w:color w:val="auto"/>
          <w:lang w:val="es-419"/>
        </w:rPr>
        <w:t xml:space="preserve">¿Cómo respondería a los siguientes enunciados? </w:t>
      </w:r>
    </w:p>
    <w:p w:rsidR="00E74F33" w:rsidRPr="00E74F33" w:rsidRDefault="00E74F33" w:rsidP="00E74F33">
      <w:pPr>
        <w:pStyle w:val="ListParagraph"/>
        <w:spacing w:line="240" w:lineRule="auto"/>
        <w:ind w:left="360"/>
        <w:rPr>
          <w:rFonts w:ascii="Times New Roman" w:hAnsi="Times New Roman" w:cs="Times New Roman"/>
          <w:color w:val="auto"/>
          <w:lang w:val="es-419"/>
        </w:rPr>
      </w:pPr>
    </w:p>
    <w:tbl>
      <w:tblPr>
        <w:tblStyle w:val="TableGrid"/>
        <w:tblW w:w="0" w:type="auto"/>
        <w:tblInd w:w="360" w:type="dxa"/>
        <w:tblLook w:val="04A0" w:firstRow="1" w:lastRow="0" w:firstColumn="1" w:lastColumn="0" w:noHBand="0" w:noVBand="1"/>
      </w:tblPr>
      <w:tblGrid>
        <w:gridCol w:w="4536"/>
        <w:gridCol w:w="4077"/>
      </w:tblGrid>
      <w:tr w:rsidR="00E74F33" w:rsidRPr="00E74F33" w:rsidTr="00BE0577">
        <w:trPr>
          <w:trHeight w:val="259"/>
        </w:trPr>
        <w:tc>
          <w:tcPr>
            <w:tcW w:w="4536" w:type="dxa"/>
            <w:vMerge w:val="restart"/>
          </w:tcPr>
          <w:p w:rsidR="00E74F33" w:rsidRPr="000632B3" w:rsidRDefault="00E74F33" w:rsidP="00C4768B">
            <w:pPr>
              <w:pStyle w:val="ListParagraph"/>
              <w:ind w:left="0"/>
              <w:rPr>
                <w:rFonts w:ascii="Times New Roman" w:hAnsi="Times New Roman" w:cs="Times New Roman"/>
                <w:color w:val="auto"/>
                <w:lang w:val="es-419"/>
              </w:rPr>
            </w:pPr>
            <w:r w:rsidRPr="000632B3">
              <w:rPr>
                <w:rFonts w:ascii="Times New Roman" w:hAnsi="Times New Roman" w:cs="Times New Roman"/>
                <w:color w:val="auto"/>
                <w:lang w:val="es-419"/>
              </w:rPr>
              <w:t>Yo pesco dentro de las zonas de no pesca.</w:t>
            </w:r>
          </w:p>
        </w:tc>
        <w:tc>
          <w:tcPr>
            <w:tcW w:w="4077" w:type="dxa"/>
            <w:vMerge w:val="restart"/>
          </w:tcPr>
          <w:p w:rsidR="00E74F33" w:rsidRPr="000632B3" w:rsidRDefault="00E74F33" w:rsidP="00C4768B">
            <w:pPr>
              <w:pStyle w:val="ListParagraph"/>
              <w:ind w:left="0"/>
              <w:rPr>
                <w:rFonts w:ascii="Times New Roman" w:hAnsi="Times New Roman" w:cs="Times New Roman"/>
                <w:color w:val="auto"/>
                <w:lang w:val="es-419"/>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Pr="000632B3">
              <w:rPr>
                <w:rFonts w:ascii="Times New Roman" w:hAnsi="Times New Roman" w:cs="Times New Roman"/>
                <w:color w:val="auto"/>
                <w:lang w:val="es-419"/>
              </w:rPr>
              <w:t>Nunca</w:t>
            </w:r>
            <w:proofErr w:type="gramEnd"/>
          </w:p>
          <w:p w:rsidR="00E74F33" w:rsidRPr="000632B3" w:rsidRDefault="00E74F33" w:rsidP="00C4768B">
            <w:pPr>
              <w:pStyle w:val="ListParagraph"/>
              <w:ind w:left="0"/>
              <w:rPr>
                <w:rFonts w:ascii="Times New Roman" w:hAnsi="Times New Roman" w:cs="Times New Roman"/>
                <w:color w:val="auto"/>
                <w:lang w:val="es-419"/>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Pr="000632B3">
              <w:rPr>
                <w:rFonts w:ascii="Times New Roman" w:hAnsi="Times New Roman" w:cs="Times New Roman"/>
                <w:color w:val="auto"/>
                <w:lang w:val="es-419"/>
              </w:rPr>
              <w:t>A</w:t>
            </w:r>
            <w:proofErr w:type="gramEnd"/>
            <w:r w:rsidRPr="000632B3">
              <w:rPr>
                <w:rFonts w:ascii="Times New Roman" w:hAnsi="Times New Roman" w:cs="Times New Roman"/>
                <w:color w:val="auto"/>
                <w:lang w:val="es-419"/>
              </w:rPr>
              <w:t xml:space="preserve"> veces</w:t>
            </w:r>
          </w:p>
          <w:p w:rsidR="00E74F33" w:rsidRPr="000632B3" w:rsidRDefault="00E74F33" w:rsidP="00C4768B">
            <w:pPr>
              <w:pStyle w:val="ListParagraph"/>
              <w:ind w:left="0"/>
              <w:rPr>
                <w:rFonts w:ascii="Times New Roman" w:hAnsi="Times New Roman" w:cs="Times New Roman"/>
                <w:color w:val="auto"/>
                <w:lang w:val="es-419"/>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Pr="000632B3">
              <w:rPr>
                <w:rFonts w:ascii="Times New Roman" w:hAnsi="Times New Roman" w:cs="Times New Roman"/>
                <w:color w:val="auto"/>
                <w:lang w:val="es-419"/>
              </w:rPr>
              <w:t>Siempre</w:t>
            </w:r>
            <w:proofErr w:type="gramEnd"/>
          </w:p>
        </w:tc>
      </w:tr>
      <w:tr w:rsidR="00E74F33" w:rsidRPr="00E74F33" w:rsidTr="00BE0577">
        <w:trPr>
          <w:trHeight w:val="259"/>
        </w:trPr>
        <w:tc>
          <w:tcPr>
            <w:tcW w:w="4536" w:type="dxa"/>
            <w:vMerge/>
          </w:tcPr>
          <w:p w:rsidR="00E74F33" w:rsidRPr="000632B3" w:rsidRDefault="00E74F33" w:rsidP="00C4768B">
            <w:pPr>
              <w:pStyle w:val="ListParagraph"/>
              <w:ind w:left="0"/>
              <w:rPr>
                <w:rFonts w:ascii="Times New Roman" w:hAnsi="Times New Roman" w:cs="Times New Roman"/>
                <w:color w:val="auto"/>
                <w:lang w:val="es-419"/>
              </w:rPr>
            </w:pPr>
          </w:p>
        </w:tc>
        <w:tc>
          <w:tcPr>
            <w:tcW w:w="4077" w:type="dxa"/>
            <w:vMerge/>
          </w:tcPr>
          <w:p w:rsidR="00E74F33" w:rsidRPr="000632B3" w:rsidRDefault="00E74F33" w:rsidP="00C4768B">
            <w:pPr>
              <w:pStyle w:val="ListParagraph"/>
              <w:ind w:left="0"/>
              <w:rPr>
                <w:rFonts w:ascii="Times New Roman" w:hAnsi="Times New Roman" w:cs="Times New Roman"/>
                <w:color w:val="auto"/>
                <w:lang w:val="es-419"/>
              </w:rPr>
            </w:pPr>
          </w:p>
        </w:tc>
      </w:tr>
      <w:tr w:rsidR="00E74F33" w:rsidRPr="00E74F33" w:rsidTr="00BE0577">
        <w:trPr>
          <w:trHeight w:val="259"/>
        </w:trPr>
        <w:tc>
          <w:tcPr>
            <w:tcW w:w="4536" w:type="dxa"/>
            <w:vMerge/>
          </w:tcPr>
          <w:p w:rsidR="00E74F33" w:rsidRPr="000632B3" w:rsidRDefault="00E74F33" w:rsidP="00C4768B">
            <w:pPr>
              <w:pStyle w:val="ListParagraph"/>
              <w:ind w:left="0"/>
              <w:rPr>
                <w:rFonts w:ascii="Times New Roman" w:hAnsi="Times New Roman" w:cs="Times New Roman"/>
                <w:color w:val="auto"/>
                <w:lang w:val="es-419"/>
              </w:rPr>
            </w:pPr>
          </w:p>
        </w:tc>
        <w:tc>
          <w:tcPr>
            <w:tcW w:w="4077" w:type="dxa"/>
            <w:vMerge/>
          </w:tcPr>
          <w:p w:rsidR="00E74F33" w:rsidRPr="000632B3" w:rsidRDefault="00E74F33" w:rsidP="00C4768B">
            <w:pPr>
              <w:pStyle w:val="ListParagraph"/>
              <w:ind w:left="0"/>
              <w:rPr>
                <w:rFonts w:ascii="Times New Roman" w:hAnsi="Times New Roman" w:cs="Times New Roman"/>
                <w:color w:val="auto"/>
                <w:lang w:val="es-419"/>
              </w:rPr>
            </w:pPr>
          </w:p>
        </w:tc>
      </w:tr>
      <w:tr w:rsidR="00E74F33" w:rsidRPr="000632B3" w:rsidTr="00BE0577">
        <w:trPr>
          <w:trHeight w:val="259"/>
        </w:trPr>
        <w:tc>
          <w:tcPr>
            <w:tcW w:w="4536" w:type="dxa"/>
            <w:vMerge w:val="restart"/>
          </w:tcPr>
          <w:p w:rsidR="00E74F33" w:rsidRPr="000632B3" w:rsidRDefault="00E74F33" w:rsidP="00C4768B">
            <w:pPr>
              <w:pStyle w:val="ListParagraph"/>
              <w:ind w:left="0"/>
              <w:rPr>
                <w:rFonts w:ascii="Times New Roman" w:hAnsi="Times New Roman" w:cs="Times New Roman"/>
                <w:color w:val="auto"/>
                <w:lang w:val="es-419"/>
              </w:rPr>
            </w:pPr>
            <w:r w:rsidRPr="000632B3">
              <w:rPr>
                <w:rFonts w:ascii="Times New Roman" w:hAnsi="Times New Roman" w:cs="Times New Roman"/>
                <w:color w:val="auto"/>
                <w:lang w:val="es-419"/>
              </w:rPr>
              <w:t>Otros compañeros de mi comunidad pescan dentro de las zonas de no pesca.</w:t>
            </w:r>
          </w:p>
        </w:tc>
        <w:tc>
          <w:tcPr>
            <w:tcW w:w="4077" w:type="dxa"/>
            <w:vMerge w:val="restart"/>
          </w:tcPr>
          <w:p w:rsidR="00E74F33" w:rsidRPr="000632B3" w:rsidRDefault="00E74F33" w:rsidP="00E74F33">
            <w:pPr>
              <w:pStyle w:val="ListParagraph"/>
              <w:ind w:left="0"/>
              <w:rPr>
                <w:rFonts w:ascii="Times New Roman" w:hAnsi="Times New Roman" w:cs="Times New Roman"/>
                <w:color w:val="auto"/>
                <w:lang w:val="es-419"/>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Pr="000632B3">
              <w:rPr>
                <w:rFonts w:ascii="Times New Roman" w:hAnsi="Times New Roman" w:cs="Times New Roman"/>
                <w:color w:val="auto"/>
                <w:lang w:val="es-419"/>
              </w:rPr>
              <w:t>Nunca</w:t>
            </w:r>
            <w:proofErr w:type="gramEnd"/>
          </w:p>
          <w:p w:rsidR="00E74F33" w:rsidRPr="000632B3" w:rsidRDefault="00E74F33" w:rsidP="00E74F33">
            <w:pPr>
              <w:pStyle w:val="ListParagraph"/>
              <w:ind w:left="0"/>
              <w:rPr>
                <w:rFonts w:ascii="Times New Roman" w:hAnsi="Times New Roman" w:cs="Times New Roman"/>
                <w:color w:val="auto"/>
                <w:lang w:val="es-419"/>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Pr="000632B3">
              <w:rPr>
                <w:rFonts w:ascii="Times New Roman" w:hAnsi="Times New Roman" w:cs="Times New Roman"/>
                <w:color w:val="auto"/>
                <w:lang w:val="es-419"/>
              </w:rPr>
              <w:t>A</w:t>
            </w:r>
            <w:proofErr w:type="gramEnd"/>
            <w:r w:rsidRPr="000632B3">
              <w:rPr>
                <w:rFonts w:ascii="Times New Roman" w:hAnsi="Times New Roman" w:cs="Times New Roman"/>
                <w:color w:val="auto"/>
                <w:lang w:val="es-419"/>
              </w:rPr>
              <w:t xml:space="preserve"> veces</w:t>
            </w:r>
          </w:p>
          <w:p w:rsidR="00E74F33" w:rsidRPr="000632B3" w:rsidRDefault="00E74F33" w:rsidP="00E74F33">
            <w:pPr>
              <w:pStyle w:val="ListParagraph"/>
              <w:ind w:left="0"/>
              <w:rPr>
                <w:rFonts w:ascii="Times New Roman" w:hAnsi="Times New Roman" w:cs="Times New Roman"/>
                <w:color w:val="auto"/>
                <w:lang w:val="es-419"/>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Pr="000632B3">
              <w:rPr>
                <w:rFonts w:ascii="Times New Roman" w:hAnsi="Times New Roman" w:cs="Times New Roman"/>
                <w:color w:val="auto"/>
                <w:lang w:val="es-419"/>
              </w:rPr>
              <w:t>Siempre</w:t>
            </w:r>
            <w:proofErr w:type="gramEnd"/>
          </w:p>
        </w:tc>
      </w:tr>
      <w:tr w:rsidR="00E74F33" w:rsidRPr="000632B3" w:rsidTr="00BE0577">
        <w:trPr>
          <w:trHeight w:val="259"/>
        </w:trPr>
        <w:tc>
          <w:tcPr>
            <w:tcW w:w="4536" w:type="dxa"/>
            <w:vMerge/>
          </w:tcPr>
          <w:p w:rsidR="00E74F33" w:rsidRPr="000632B3" w:rsidRDefault="00E74F33" w:rsidP="00C4768B">
            <w:pPr>
              <w:pStyle w:val="ListParagraph"/>
              <w:ind w:left="0"/>
              <w:rPr>
                <w:rFonts w:ascii="Times New Roman" w:hAnsi="Times New Roman" w:cs="Times New Roman"/>
                <w:color w:val="auto"/>
                <w:lang w:val="es-419"/>
              </w:rPr>
            </w:pPr>
          </w:p>
        </w:tc>
        <w:tc>
          <w:tcPr>
            <w:tcW w:w="4077" w:type="dxa"/>
            <w:vMerge/>
          </w:tcPr>
          <w:p w:rsidR="00E74F33" w:rsidRPr="000632B3" w:rsidRDefault="00E74F33" w:rsidP="00C4768B">
            <w:pPr>
              <w:pStyle w:val="ListParagraph"/>
              <w:ind w:left="0"/>
              <w:rPr>
                <w:rFonts w:ascii="Times New Roman" w:hAnsi="Times New Roman" w:cs="Times New Roman"/>
                <w:color w:val="auto"/>
                <w:lang w:val="es-419"/>
              </w:rPr>
            </w:pPr>
          </w:p>
        </w:tc>
      </w:tr>
      <w:tr w:rsidR="00E74F33" w:rsidRPr="000632B3" w:rsidTr="00BE0577">
        <w:trPr>
          <w:trHeight w:val="259"/>
        </w:trPr>
        <w:tc>
          <w:tcPr>
            <w:tcW w:w="4536" w:type="dxa"/>
            <w:vMerge/>
          </w:tcPr>
          <w:p w:rsidR="00E74F33" w:rsidRPr="000632B3" w:rsidRDefault="00E74F33" w:rsidP="00C4768B">
            <w:pPr>
              <w:pStyle w:val="ListParagraph"/>
              <w:ind w:left="0"/>
              <w:rPr>
                <w:rFonts w:ascii="Times New Roman" w:hAnsi="Times New Roman" w:cs="Times New Roman"/>
                <w:color w:val="auto"/>
                <w:lang w:val="es-419"/>
              </w:rPr>
            </w:pPr>
          </w:p>
        </w:tc>
        <w:tc>
          <w:tcPr>
            <w:tcW w:w="4077" w:type="dxa"/>
            <w:vMerge/>
          </w:tcPr>
          <w:p w:rsidR="00E74F33" w:rsidRPr="000632B3" w:rsidRDefault="00E74F33" w:rsidP="00C4768B">
            <w:pPr>
              <w:pStyle w:val="ListParagraph"/>
              <w:ind w:left="0"/>
              <w:rPr>
                <w:rFonts w:ascii="Times New Roman" w:hAnsi="Times New Roman" w:cs="Times New Roman"/>
                <w:color w:val="auto"/>
                <w:lang w:val="es-419"/>
              </w:rPr>
            </w:pPr>
          </w:p>
        </w:tc>
      </w:tr>
      <w:tr w:rsidR="00E74F33" w:rsidRPr="000632B3" w:rsidTr="00BE0577">
        <w:trPr>
          <w:trHeight w:val="259"/>
        </w:trPr>
        <w:tc>
          <w:tcPr>
            <w:tcW w:w="4536" w:type="dxa"/>
            <w:vMerge w:val="restart"/>
          </w:tcPr>
          <w:p w:rsidR="00E74F33" w:rsidRPr="000632B3" w:rsidRDefault="00E74F33" w:rsidP="00C4768B">
            <w:pPr>
              <w:pStyle w:val="ListParagraph"/>
              <w:ind w:left="0"/>
              <w:rPr>
                <w:rFonts w:ascii="Times New Roman" w:hAnsi="Times New Roman" w:cs="Times New Roman"/>
                <w:color w:val="auto"/>
                <w:lang w:val="es-419"/>
              </w:rPr>
            </w:pPr>
            <w:r w:rsidRPr="000632B3">
              <w:rPr>
                <w:rFonts w:ascii="Times New Roman" w:hAnsi="Times New Roman" w:cs="Times New Roman"/>
                <w:color w:val="auto"/>
                <w:lang w:val="es-419"/>
              </w:rPr>
              <w:t xml:space="preserve">Otros compañeros de otras comunidades </w:t>
            </w:r>
            <w:r w:rsidR="00BE0577">
              <w:rPr>
                <w:rFonts w:ascii="Times New Roman" w:hAnsi="Times New Roman" w:cs="Times New Roman"/>
                <w:color w:val="auto"/>
                <w:lang w:val="es-419"/>
              </w:rPr>
              <w:t>cercanas</w:t>
            </w:r>
            <w:r w:rsidRPr="000632B3">
              <w:rPr>
                <w:rFonts w:ascii="Times New Roman" w:hAnsi="Times New Roman" w:cs="Times New Roman"/>
                <w:color w:val="auto"/>
                <w:lang w:val="es-419"/>
              </w:rPr>
              <w:t xml:space="preserve"> pescan dentro de los refugios.</w:t>
            </w:r>
          </w:p>
        </w:tc>
        <w:tc>
          <w:tcPr>
            <w:tcW w:w="4077" w:type="dxa"/>
            <w:vMerge w:val="restart"/>
          </w:tcPr>
          <w:p w:rsidR="00E74F33" w:rsidRPr="000632B3" w:rsidRDefault="00E74F33" w:rsidP="00E74F33">
            <w:pPr>
              <w:pStyle w:val="ListParagraph"/>
              <w:ind w:left="0"/>
              <w:rPr>
                <w:rFonts w:ascii="Times New Roman" w:hAnsi="Times New Roman" w:cs="Times New Roman"/>
                <w:color w:val="auto"/>
                <w:lang w:val="es-419"/>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Pr="000632B3">
              <w:rPr>
                <w:rFonts w:ascii="Times New Roman" w:hAnsi="Times New Roman" w:cs="Times New Roman"/>
                <w:color w:val="auto"/>
                <w:lang w:val="es-419"/>
              </w:rPr>
              <w:t>Nunca</w:t>
            </w:r>
            <w:proofErr w:type="gramEnd"/>
          </w:p>
          <w:p w:rsidR="00E74F33" w:rsidRPr="000632B3" w:rsidRDefault="00E74F33" w:rsidP="00E74F33">
            <w:pPr>
              <w:pStyle w:val="ListParagraph"/>
              <w:ind w:left="0"/>
              <w:rPr>
                <w:rFonts w:ascii="Times New Roman" w:hAnsi="Times New Roman" w:cs="Times New Roman"/>
                <w:color w:val="auto"/>
                <w:lang w:val="es-419"/>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Pr="000632B3">
              <w:rPr>
                <w:rFonts w:ascii="Times New Roman" w:hAnsi="Times New Roman" w:cs="Times New Roman"/>
                <w:color w:val="auto"/>
                <w:lang w:val="es-419"/>
              </w:rPr>
              <w:t>A</w:t>
            </w:r>
            <w:proofErr w:type="gramEnd"/>
            <w:r w:rsidRPr="000632B3">
              <w:rPr>
                <w:rFonts w:ascii="Times New Roman" w:hAnsi="Times New Roman" w:cs="Times New Roman"/>
                <w:color w:val="auto"/>
                <w:lang w:val="es-419"/>
              </w:rPr>
              <w:t xml:space="preserve"> veces</w:t>
            </w:r>
          </w:p>
          <w:p w:rsidR="00E74F33" w:rsidRPr="000632B3" w:rsidRDefault="00E74F33" w:rsidP="00E74F33">
            <w:pPr>
              <w:pStyle w:val="ListParagraph"/>
              <w:ind w:left="0"/>
              <w:rPr>
                <w:rFonts w:ascii="Times New Roman" w:hAnsi="Times New Roman" w:cs="Times New Roman"/>
                <w:color w:val="auto"/>
                <w:lang w:val="es-419"/>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Pr="000632B3">
              <w:rPr>
                <w:rFonts w:ascii="Times New Roman" w:hAnsi="Times New Roman" w:cs="Times New Roman"/>
                <w:color w:val="auto"/>
                <w:lang w:val="es-419"/>
              </w:rPr>
              <w:t>Siempre</w:t>
            </w:r>
            <w:proofErr w:type="gramEnd"/>
          </w:p>
        </w:tc>
      </w:tr>
      <w:tr w:rsidR="00E74F33" w:rsidRPr="000632B3" w:rsidTr="00BE0577">
        <w:trPr>
          <w:trHeight w:val="259"/>
        </w:trPr>
        <w:tc>
          <w:tcPr>
            <w:tcW w:w="4536" w:type="dxa"/>
            <w:vMerge/>
          </w:tcPr>
          <w:p w:rsidR="00E74F33" w:rsidRPr="000632B3" w:rsidRDefault="00E74F33" w:rsidP="00C4768B">
            <w:pPr>
              <w:pStyle w:val="ListParagraph"/>
              <w:ind w:left="0"/>
              <w:rPr>
                <w:rFonts w:ascii="Times New Roman" w:hAnsi="Times New Roman" w:cs="Times New Roman"/>
                <w:color w:val="auto"/>
                <w:lang w:val="es-419"/>
              </w:rPr>
            </w:pPr>
          </w:p>
        </w:tc>
        <w:tc>
          <w:tcPr>
            <w:tcW w:w="4077" w:type="dxa"/>
            <w:vMerge/>
          </w:tcPr>
          <w:p w:rsidR="00E74F33" w:rsidRPr="000632B3" w:rsidRDefault="00E74F33" w:rsidP="00C4768B">
            <w:pPr>
              <w:pStyle w:val="ListParagraph"/>
              <w:ind w:left="0"/>
              <w:rPr>
                <w:rFonts w:ascii="Times New Roman" w:hAnsi="Times New Roman" w:cs="Times New Roman"/>
                <w:color w:val="auto"/>
                <w:lang w:val="es-419"/>
              </w:rPr>
            </w:pPr>
          </w:p>
        </w:tc>
      </w:tr>
      <w:tr w:rsidR="00E74F33" w:rsidRPr="000632B3" w:rsidTr="00BE0577">
        <w:trPr>
          <w:trHeight w:val="259"/>
        </w:trPr>
        <w:tc>
          <w:tcPr>
            <w:tcW w:w="4536" w:type="dxa"/>
            <w:vMerge/>
          </w:tcPr>
          <w:p w:rsidR="00E74F33" w:rsidRPr="000632B3" w:rsidRDefault="00E74F33" w:rsidP="00C4768B">
            <w:pPr>
              <w:pStyle w:val="ListParagraph"/>
              <w:ind w:left="0"/>
              <w:rPr>
                <w:rFonts w:ascii="Times New Roman" w:hAnsi="Times New Roman" w:cs="Times New Roman"/>
                <w:color w:val="auto"/>
                <w:lang w:val="es-419"/>
              </w:rPr>
            </w:pPr>
          </w:p>
        </w:tc>
        <w:tc>
          <w:tcPr>
            <w:tcW w:w="4077" w:type="dxa"/>
            <w:vMerge/>
          </w:tcPr>
          <w:p w:rsidR="00E74F33" w:rsidRPr="000632B3" w:rsidRDefault="00E74F33" w:rsidP="00C4768B">
            <w:pPr>
              <w:pStyle w:val="ListParagraph"/>
              <w:ind w:left="0"/>
              <w:rPr>
                <w:rFonts w:ascii="Times New Roman" w:hAnsi="Times New Roman" w:cs="Times New Roman"/>
                <w:color w:val="auto"/>
                <w:lang w:val="es-419"/>
              </w:rPr>
            </w:pPr>
          </w:p>
        </w:tc>
      </w:tr>
      <w:tr w:rsidR="00E74F33" w:rsidRPr="000632B3" w:rsidTr="00BE0577">
        <w:trPr>
          <w:trHeight w:val="259"/>
        </w:trPr>
        <w:tc>
          <w:tcPr>
            <w:tcW w:w="4536" w:type="dxa"/>
            <w:vMerge/>
          </w:tcPr>
          <w:p w:rsidR="00E74F33" w:rsidRPr="000632B3" w:rsidRDefault="00E74F33" w:rsidP="00C4768B">
            <w:pPr>
              <w:pStyle w:val="ListParagraph"/>
              <w:ind w:left="0"/>
              <w:rPr>
                <w:rFonts w:ascii="Times New Roman" w:hAnsi="Times New Roman" w:cs="Times New Roman"/>
                <w:color w:val="auto"/>
                <w:lang w:val="es-419"/>
              </w:rPr>
            </w:pPr>
          </w:p>
        </w:tc>
        <w:tc>
          <w:tcPr>
            <w:tcW w:w="4077" w:type="dxa"/>
            <w:vMerge/>
          </w:tcPr>
          <w:p w:rsidR="00E74F33" w:rsidRPr="000632B3" w:rsidRDefault="00E74F33" w:rsidP="00C4768B">
            <w:pPr>
              <w:pStyle w:val="ListParagraph"/>
              <w:ind w:left="0"/>
              <w:rPr>
                <w:rFonts w:ascii="Times New Roman" w:hAnsi="Times New Roman" w:cs="Times New Roman"/>
                <w:color w:val="auto"/>
                <w:lang w:val="es-419"/>
              </w:rPr>
            </w:pPr>
          </w:p>
        </w:tc>
      </w:tr>
      <w:tr w:rsidR="00E74F33" w:rsidRPr="000632B3" w:rsidTr="00BE0577">
        <w:trPr>
          <w:trHeight w:val="259"/>
        </w:trPr>
        <w:tc>
          <w:tcPr>
            <w:tcW w:w="4536" w:type="dxa"/>
            <w:vMerge/>
          </w:tcPr>
          <w:p w:rsidR="00E74F33" w:rsidRPr="000632B3" w:rsidRDefault="00E74F33" w:rsidP="00C4768B">
            <w:pPr>
              <w:pStyle w:val="ListParagraph"/>
              <w:ind w:left="0"/>
              <w:rPr>
                <w:rFonts w:ascii="Times New Roman" w:hAnsi="Times New Roman" w:cs="Times New Roman"/>
                <w:color w:val="auto"/>
                <w:lang w:val="es-419"/>
              </w:rPr>
            </w:pPr>
          </w:p>
        </w:tc>
        <w:tc>
          <w:tcPr>
            <w:tcW w:w="4077" w:type="dxa"/>
            <w:vMerge/>
          </w:tcPr>
          <w:p w:rsidR="00E74F33" w:rsidRPr="000632B3" w:rsidRDefault="00E74F33" w:rsidP="00C4768B">
            <w:pPr>
              <w:pStyle w:val="ListParagraph"/>
              <w:ind w:left="0"/>
              <w:rPr>
                <w:rFonts w:ascii="Times New Roman" w:hAnsi="Times New Roman" w:cs="Times New Roman"/>
                <w:color w:val="auto"/>
                <w:lang w:val="es-419"/>
              </w:rPr>
            </w:pPr>
          </w:p>
        </w:tc>
      </w:tr>
    </w:tbl>
    <w:p w:rsidR="00E74F33" w:rsidRDefault="00E74F33" w:rsidP="00BE0577">
      <w:pPr>
        <w:pStyle w:val="ListParagraph"/>
        <w:spacing w:after="120" w:line="240" w:lineRule="auto"/>
        <w:ind w:left="360"/>
        <w:rPr>
          <w:rFonts w:ascii="Times New Roman" w:hAnsi="Times New Roman" w:cs="Times New Roman"/>
          <w:color w:val="auto"/>
          <w:lang w:val="es-ES"/>
        </w:rPr>
      </w:pPr>
    </w:p>
    <w:p w:rsidR="00BE0577" w:rsidRDefault="00BE0577" w:rsidP="00BE0577">
      <w:pPr>
        <w:pStyle w:val="ListParagraph"/>
        <w:spacing w:after="120" w:line="240" w:lineRule="auto"/>
        <w:ind w:left="360"/>
        <w:rPr>
          <w:rFonts w:ascii="Times New Roman" w:hAnsi="Times New Roman" w:cs="Times New Roman"/>
          <w:color w:val="auto"/>
          <w:lang w:val="es-ES"/>
        </w:rPr>
      </w:pPr>
    </w:p>
    <w:p w:rsidR="00BE0577" w:rsidRPr="000632B3" w:rsidRDefault="00BE0577" w:rsidP="00BE0577">
      <w:pPr>
        <w:spacing w:line="240" w:lineRule="auto"/>
        <w:ind w:left="720"/>
        <w:jc w:val="both"/>
        <w:rPr>
          <w:rFonts w:ascii="Times New Roman" w:hAnsi="Times New Roman" w:cs="Times New Roman"/>
          <w:color w:val="auto"/>
          <w:lang w:val="es-MX"/>
        </w:rPr>
      </w:pPr>
    </w:p>
    <w:p w:rsidR="00BE0577" w:rsidRPr="000632B3" w:rsidRDefault="00BE0577" w:rsidP="00BE0577">
      <w:pPr>
        <w:spacing w:after="120" w:line="240" w:lineRule="auto"/>
        <w:jc w:val="center"/>
        <w:rPr>
          <w:rFonts w:ascii="Times New Roman" w:hAnsi="Times New Roman" w:cs="Times New Roman"/>
          <w:color w:val="auto"/>
          <w:lang w:val="es-ES"/>
        </w:rPr>
      </w:pPr>
      <w:r>
        <w:rPr>
          <w:rFonts w:ascii="Times New Roman" w:hAnsi="Times New Roman" w:cs="Times New Roman"/>
          <w:b/>
          <w:color w:val="auto"/>
          <w:sz w:val="24"/>
          <w:szCs w:val="24"/>
          <w:lang w:val="es-ES"/>
        </w:rPr>
        <w:t>SECCION 6</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0577" w:rsidRPr="007253C1" w:rsidTr="00C4768B">
        <w:trPr>
          <w:trHeight w:val="393"/>
        </w:trPr>
        <w:tc>
          <w:tcPr>
            <w:tcW w:w="9360" w:type="dxa"/>
            <w:tcMar>
              <w:top w:w="100" w:type="dxa"/>
              <w:left w:w="100" w:type="dxa"/>
              <w:bottom w:w="100" w:type="dxa"/>
              <w:right w:w="100" w:type="dxa"/>
            </w:tcMar>
          </w:tcPr>
          <w:p w:rsidR="00BE0577" w:rsidRPr="000632B3" w:rsidRDefault="00BE0577" w:rsidP="00C4768B">
            <w:pPr>
              <w:spacing w:after="0" w:line="240" w:lineRule="auto"/>
              <w:jc w:val="center"/>
              <w:rPr>
                <w:rFonts w:ascii="Times New Roman" w:hAnsi="Times New Roman" w:cs="Times New Roman"/>
                <w:color w:val="auto"/>
                <w:lang w:val="es-ES"/>
              </w:rPr>
            </w:pPr>
            <w:r w:rsidRPr="000632B3">
              <w:rPr>
                <w:rFonts w:ascii="Times New Roman" w:hAnsi="Times New Roman" w:cs="Times New Roman"/>
                <w:i/>
                <w:color w:val="auto"/>
                <w:sz w:val="20"/>
                <w:szCs w:val="20"/>
                <w:lang w:val="es-ES"/>
              </w:rPr>
              <w:t>Las siguientes preguntas están enfocadas en su percepción sobre las zonas de no pesca.</w:t>
            </w:r>
          </w:p>
        </w:tc>
      </w:tr>
    </w:tbl>
    <w:p w:rsidR="00BE0577" w:rsidRDefault="00BE0577" w:rsidP="00BE0577">
      <w:pPr>
        <w:pStyle w:val="ListParagraph"/>
        <w:spacing w:after="120" w:line="240" w:lineRule="auto"/>
        <w:ind w:left="360"/>
        <w:rPr>
          <w:rFonts w:ascii="Times New Roman" w:hAnsi="Times New Roman" w:cs="Times New Roman"/>
          <w:color w:val="auto"/>
          <w:lang w:val="es-ES"/>
        </w:rPr>
      </w:pPr>
    </w:p>
    <w:p w:rsidR="000632B3" w:rsidRPr="007253C1" w:rsidRDefault="000632B3" w:rsidP="007253C1">
      <w:pPr>
        <w:pStyle w:val="ListParagraph"/>
        <w:numPr>
          <w:ilvl w:val="0"/>
          <w:numId w:val="4"/>
        </w:numPr>
        <w:spacing w:line="240" w:lineRule="auto"/>
        <w:rPr>
          <w:rFonts w:ascii="Times New Roman" w:hAnsi="Times New Roman" w:cs="Times New Roman"/>
          <w:color w:val="auto"/>
          <w:lang w:val="es-ES"/>
        </w:rPr>
      </w:pPr>
      <w:r w:rsidRPr="007253C1">
        <w:rPr>
          <w:rFonts w:ascii="Times New Roman" w:hAnsi="Times New Roman" w:cs="Times New Roman"/>
          <w:color w:val="auto"/>
          <w:lang w:val="es-ES"/>
        </w:rPr>
        <w:t xml:space="preserve">Que piensa la comunidad acerca de la implementación de las zonas de no pesca con respecto a: </w:t>
      </w:r>
    </w:p>
    <w:p w:rsidR="007253C1" w:rsidRPr="000632B3" w:rsidRDefault="007253C1" w:rsidP="007253C1">
      <w:pPr>
        <w:spacing w:line="240" w:lineRule="auto"/>
        <w:ind w:left="360"/>
        <w:contextualSpacing/>
        <w:rPr>
          <w:rFonts w:ascii="Times New Roman" w:hAnsi="Times New Roman" w:cs="Times New Roman"/>
          <w:color w:val="auto"/>
          <w:lang w:val="es-ES"/>
        </w:rPr>
      </w:pPr>
    </w:p>
    <w:p w:rsidR="000632B3" w:rsidRPr="000632B3" w:rsidRDefault="000632B3" w:rsidP="00E74F33">
      <w:pPr>
        <w:numPr>
          <w:ilvl w:val="1"/>
          <w:numId w:val="4"/>
        </w:numPr>
        <w:spacing w:line="240" w:lineRule="auto"/>
        <w:ind w:hanging="432"/>
        <w:contextualSpacing/>
        <w:rPr>
          <w:rFonts w:ascii="Times New Roman" w:hAnsi="Times New Roman" w:cs="Times New Roman"/>
          <w:color w:val="auto"/>
          <w:lang w:val="es-ES"/>
        </w:rPr>
      </w:pPr>
      <w:r w:rsidRPr="000632B3">
        <w:rPr>
          <w:rFonts w:ascii="Times New Roman" w:hAnsi="Times New Roman" w:cs="Times New Roman"/>
          <w:color w:val="auto"/>
          <w:lang w:val="es-ES"/>
        </w:rPr>
        <w:t>El medio ambiente</w:t>
      </w:r>
    </w:p>
    <w:p w:rsidR="000632B3" w:rsidRPr="000632B3" w:rsidRDefault="000632B3" w:rsidP="000632B3">
      <w:pPr>
        <w:spacing w:line="240" w:lineRule="auto"/>
        <w:ind w:left="792"/>
        <w:contextualSpacing/>
        <w:rPr>
          <w:rFonts w:ascii="Times New Roman" w:hAnsi="Times New Roman" w:cs="Times New Roman"/>
          <w:color w:val="auto"/>
        </w:rPr>
      </w:pPr>
    </w:p>
    <w:tbl>
      <w:tblPr>
        <w:tblStyle w:val="TableGrid"/>
        <w:tblW w:w="0" w:type="auto"/>
        <w:tblInd w:w="360" w:type="dxa"/>
        <w:tblLook w:val="04A0" w:firstRow="1" w:lastRow="0" w:firstColumn="1" w:lastColumn="0" w:noHBand="0" w:noVBand="1"/>
      </w:tblPr>
      <w:tblGrid>
        <w:gridCol w:w="1908"/>
        <w:gridCol w:w="1147"/>
        <w:gridCol w:w="990"/>
        <w:gridCol w:w="1170"/>
        <w:gridCol w:w="3775"/>
      </w:tblGrid>
      <w:tr w:rsidR="000632B3" w:rsidRPr="000632B3" w:rsidTr="005E2661">
        <w:tc>
          <w:tcPr>
            <w:tcW w:w="1908" w:type="dxa"/>
          </w:tcPr>
          <w:p w:rsidR="000632B3" w:rsidRPr="000632B3" w:rsidRDefault="000632B3" w:rsidP="005E2661">
            <w:pPr>
              <w:contextualSpacing/>
              <w:jc w:val="center"/>
              <w:rPr>
                <w:rFonts w:ascii="Times New Roman" w:hAnsi="Times New Roman" w:cs="Times New Roman"/>
                <w:b/>
                <w:color w:val="auto"/>
                <w:lang w:val="es-ES"/>
              </w:rPr>
            </w:pPr>
            <w:r w:rsidRPr="000632B3">
              <w:rPr>
                <w:rFonts w:ascii="Times New Roman" w:hAnsi="Times New Roman" w:cs="Times New Roman"/>
                <w:b/>
                <w:color w:val="auto"/>
                <w:lang w:val="es-ES"/>
              </w:rPr>
              <w:t>Indicador</w:t>
            </w:r>
          </w:p>
        </w:tc>
        <w:tc>
          <w:tcPr>
            <w:tcW w:w="1147" w:type="dxa"/>
          </w:tcPr>
          <w:p w:rsidR="000632B3" w:rsidRPr="000632B3" w:rsidRDefault="000632B3" w:rsidP="005E2661">
            <w:pPr>
              <w:contextualSpacing/>
              <w:jc w:val="center"/>
              <w:rPr>
                <w:rFonts w:ascii="Times New Roman" w:hAnsi="Times New Roman" w:cs="Times New Roman"/>
                <w:b/>
                <w:color w:val="auto"/>
                <w:lang w:val="es-ES"/>
              </w:rPr>
            </w:pPr>
            <w:r w:rsidRPr="000632B3">
              <w:rPr>
                <w:rFonts w:ascii="Times New Roman" w:hAnsi="Times New Roman" w:cs="Times New Roman"/>
                <w:b/>
                <w:color w:val="auto"/>
                <w:lang w:val="es-ES"/>
              </w:rPr>
              <w:t>Mejor</w:t>
            </w:r>
          </w:p>
        </w:tc>
        <w:tc>
          <w:tcPr>
            <w:tcW w:w="990" w:type="dxa"/>
          </w:tcPr>
          <w:p w:rsidR="000632B3" w:rsidRPr="000632B3" w:rsidRDefault="000632B3" w:rsidP="005E2661">
            <w:pPr>
              <w:contextualSpacing/>
              <w:jc w:val="center"/>
              <w:rPr>
                <w:rFonts w:ascii="Times New Roman" w:hAnsi="Times New Roman" w:cs="Times New Roman"/>
                <w:b/>
                <w:color w:val="auto"/>
                <w:lang w:val="es-ES"/>
              </w:rPr>
            </w:pPr>
            <w:r w:rsidRPr="000632B3">
              <w:rPr>
                <w:rFonts w:ascii="Times New Roman" w:hAnsi="Times New Roman" w:cs="Times New Roman"/>
                <w:b/>
                <w:color w:val="auto"/>
                <w:lang w:val="es-ES"/>
              </w:rPr>
              <w:t>Igual</w:t>
            </w:r>
          </w:p>
        </w:tc>
        <w:tc>
          <w:tcPr>
            <w:tcW w:w="1170" w:type="dxa"/>
          </w:tcPr>
          <w:p w:rsidR="000632B3" w:rsidRPr="000632B3" w:rsidRDefault="000632B3" w:rsidP="005E2661">
            <w:pPr>
              <w:contextualSpacing/>
              <w:jc w:val="center"/>
              <w:rPr>
                <w:rFonts w:ascii="Times New Roman" w:hAnsi="Times New Roman" w:cs="Times New Roman"/>
                <w:b/>
                <w:color w:val="auto"/>
                <w:lang w:val="es-ES"/>
              </w:rPr>
            </w:pPr>
            <w:r w:rsidRPr="000632B3">
              <w:rPr>
                <w:rFonts w:ascii="Times New Roman" w:hAnsi="Times New Roman" w:cs="Times New Roman"/>
                <w:b/>
                <w:color w:val="auto"/>
                <w:lang w:val="es-ES"/>
              </w:rPr>
              <w:t>Peor</w:t>
            </w:r>
          </w:p>
        </w:tc>
        <w:tc>
          <w:tcPr>
            <w:tcW w:w="3775" w:type="dxa"/>
          </w:tcPr>
          <w:p w:rsidR="000632B3" w:rsidRPr="000632B3" w:rsidRDefault="000632B3" w:rsidP="005E2661">
            <w:pPr>
              <w:contextualSpacing/>
              <w:jc w:val="center"/>
              <w:rPr>
                <w:rFonts w:ascii="Times New Roman" w:hAnsi="Times New Roman" w:cs="Times New Roman"/>
                <w:b/>
                <w:color w:val="auto"/>
                <w:lang w:val="es-ES"/>
              </w:rPr>
            </w:pPr>
            <w:r w:rsidRPr="000632B3">
              <w:rPr>
                <w:rFonts w:ascii="Times New Roman" w:hAnsi="Times New Roman" w:cs="Times New Roman"/>
                <w:b/>
                <w:color w:val="auto"/>
                <w:lang w:val="es-ES"/>
              </w:rPr>
              <w:t>Motivo del cambio</w:t>
            </w:r>
          </w:p>
        </w:tc>
      </w:tr>
      <w:tr w:rsidR="000632B3" w:rsidRPr="000632B3" w:rsidTr="005E2661">
        <w:tc>
          <w:tcPr>
            <w:tcW w:w="1908" w:type="dxa"/>
          </w:tcPr>
          <w:p w:rsidR="000632B3" w:rsidRPr="000632B3" w:rsidRDefault="000632B3" w:rsidP="005E2661">
            <w:pPr>
              <w:contextualSpacing/>
              <w:rPr>
                <w:rFonts w:ascii="Times New Roman" w:hAnsi="Times New Roman" w:cs="Times New Roman"/>
                <w:color w:val="auto"/>
                <w:lang w:val="es-ES"/>
              </w:rPr>
            </w:pPr>
            <w:r w:rsidRPr="000632B3">
              <w:rPr>
                <w:rFonts w:ascii="Times New Roman" w:hAnsi="Times New Roman" w:cs="Times New Roman"/>
                <w:color w:val="auto"/>
                <w:lang w:val="es-ES"/>
              </w:rPr>
              <w:t>Número de especies</w:t>
            </w:r>
          </w:p>
        </w:tc>
        <w:tc>
          <w:tcPr>
            <w:tcW w:w="1147" w:type="dxa"/>
          </w:tcPr>
          <w:p w:rsidR="000632B3" w:rsidRPr="000632B3" w:rsidRDefault="000632B3" w:rsidP="005E2661">
            <w:pPr>
              <w:contextualSpacing/>
              <w:rPr>
                <w:rFonts w:ascii="Times New Roman" w:hAnsi="Times New Roman" w:cs="Times New Roman"/>
                <w:color w:val="auto"/>
              </w:rPr>
            </w:pPr>
          </w:p>
        </w:tc>
        <w:tc>
          <w:tcPr>
            <w:tcW w:w="990" w:type="dxa"/>
          </w:tcPr>
          <w:p w:rsidR="000632B3" w:rsidRPr="000632B3" w:rsidRDefault="000632B3" w:rsidP="005E2661">
            <w:pPr>
              <w:contextualSpacing/>
              <w:rPr>
                <w:rFonts w:ascii="Times New Roman" w:hAnsi="Times New Roman" w:cs="Times New Roman"/>
                <w:color w:val="auto"/>
              </w:rPr>
            </w:pPr>
          </w:p>
        </w:tc>
        <w:tc>
          <w:tcPr>
            <w:tcW w:w="1170" w:type="dxa"/>
          </w:tcPr>
          <w:p w:rsidR="000632B3" w:rsidRPr="000632B3" w:rsidRDefault="000632B3" w:rsidP="005E2661">
            <w:pPr>
              <w:contextualSpacing/>
              <w:rPr>
                <w:rFonts w:ascii="Times New Roman" w:hAnsi="Times New Roman" w:cs="Times New Roman"/>
                <w:color w:val="auto"/>
              </w:rPr>
            </w:pPr>
          </w:p>
        </w:tc>
        <w:tc>
          <w:tcPr>
            <w:tcW w:w="3775" w:type="dxa"/>
          </w:tcPr>
          <w:p w:rsidR="000632B3" w:rsidRPr="000632B3" w:rsidRDefault="000632B3" w:rsidP="005E2661">
            <w:pPr>
              <w:contextualSpacing/>
              <w:rPr>
                <w:rFonts w:ascii="Times New Roman" w:hAnsi="Times New Roman" w:cs="Times New Roman"/>
                <w:color w:val="auto"/>
              </w:rPr>
            </w:pPr>
          </w:p>
        </w:tc>
      </w:tr>
      <w:tr w:rsidR="000632B3" w:rsidRPr="000632B3" w:rsidTr="005E2661">
        <w:trPr>
          <w:trHeight w:val="278"/>
        </w:trPr>
        <w:tc>
          <w:tcPr>
            <w:tcW w:w="1908" w:type="dxa"/>
          </w:tcPr>
          <w:p w:rsidR="000632B3" w:rsidRPr="000632B3" w:rsidRDefault="000632B3" w:rsidP="005E2661">
            <w:pPr>
              <w:contextualSpacing/>
              <w:rPr>
                <w:rFonts w:ascii="Times New Roman" w:hAnsi="Times New Roman" w:cs="Times New Roman"/>
                <w:color w:val="auto"/>
                <w:lang w:val="es-ES"/>
              </w:rPr>
            </w:pPr>
            <w:r w:rsidRPr="000632B3">
              <w:rPr>
                <w:rFonts w:ascii="Times New Roman" w:hAnsi="Times New Roman" w:cs="Times New Roman"/>
                <w:color w:val="auto"/>
                <w:lang w:val="es-ES"/>
              </w:rPr>
              <w:t>Longitud de los peces</w:t>
            </w:r>
          </w:p>
        </w:tc>
        <w:tc>
          <w:tcPr>
            <w:tcW w:w="1147" w:type="dxa"/>
          </w:tcPr>
          <w:p w:rsidR="000632B3" w:rsidRPr="000632B3" w:rsidRDefault="000632B3" w:rsidP="005E2661">
            <w:pPr>
              <w:contextualSpacing/>
              <w:rPr>
                <w:rFonts w:ascii="Times New Roman" w:hAnsi="Times New Roman" w:cs="Times New Roman"/>
                <w:color w:val="auto"/>
              </w:rPr>
            </w:pPr>
          </w:p>
        </w:tc>
        <w:tc>
          <w:tcPr>
            <w:tcW w:w="990" w:type="dxa"/>
          </w:tcPr>
          <w:p w:rsidR="000632B3" w:rsidRPr="000632B3" w:rsidRDefault="000632B3" w:rsidP="005E2661">
            <w:pPr>
              <w:contextualSpacing/>
              <w:rPr>
                <w:rFonts w:ascii="Times New Roman" w:hAnsi="Times New Roman" w:cs="Times New Roman"/>
                <w:color w:val="auto"/>
              </w:rPr>
            </w:pPr>
          </w:p>
        </w:tc>
        <w:tc>
          <w:tcPr>
            <w:tcW w:w="1170" w:type="dxa"/>
          </w:tcPr>
          <w:p w:rsidR="000632B3" w:rsidRPr="000632B3" w:rsidRDefault="000632B3" w:rsidP="005E2661">
            <w:pPr>
              <w:contextualSpacing/>
              <w:rPr>
                <w:rFonts w:ascii="Times New Roman" w:hAnsi="Times New Roman" w:cs="Times New Roman"/>
                <w:color w:val="auto"/>
              </w:rPr>
            </w:pPr>
          </w:p>
        </w:tc>
        <w:tc>
          <w:tcPr>
            <w:tcW w:w="3775" w:type="dxa"/>
          </w:tcPr>
          <w:p w:rsidR="000632B3" w:rsidRPr="000632B3" w:rsidRDefault="000632B3" w:rsidP="005E2661">
            <w:pPr>
              <w:contextualSpacing/>
              <w:rPr>
                <w:rFonts w:ascii="Times New Roman" w:hAnsi="Times New Roman" w:cs="Times New Roman"/>
                <w:color w:val="auto"/>
              </w:rPr>
            </w:pPr>
          </w:p>
        </w:tc>
      </w:tr>
      <w:tr w:rsidR="000632B3" w:rsidRPr="000632B3" w:rsidTr="005E2661">
        <w:tc>
          <w:tcPr>
            <w:tcW w:w="1908" w:type="dxa"/>
          </w:tcPr>
          <w:p w:rsidR="000632B3" w:rsidRPr="000632B3" w:rsidRDefault="000632B3" w:rsidP="005E2661">
            <w:pPr>
              <w:contextualSpacing/>
              <w:rPr>
                <w:rFonts w:ascii="Times New Roman" w:hAnsi="Times New Roman" w:cs="Times New Roman"/>
                <w:color w:val="auto"/>
                <w:lang w:val="es-ES"/>
              </w:rPr>
            </w:pPr>
            <w:r w:rsidRPr="000632B3">
              <w:rPr>
                <w:rFonts w:ascii="Times New Roman" w:hAnsi="Times New Roman" w:cs="Times New Roman"/>
                <w:color w:val="auto"/>
                <w:lang w:val="es-ES"/>
              </w:rPr>
              <w:t>Densidad de organismos</w:t>
            </w:r>
          </w:p>
        </w:tc>
        <w:tc>
          <w:tcPr>
            <w:tcW w:w="1147" w:type="dxa"/>
          </w:tcPr>
          <w:p w:rsidR="000632B3" w:rsidRPr="000632B3" w:rsidRDefault="000632B3" w:rsidP="005E2661">
            <w:pPr>
              <w:contextualSpacing/>
              <w:rPr>
                <w:rFonts w:ascii="Times New Roman" w:hAnsi="Times New Roman" w:cs="Times New Roman"/>
                <w:color w:val="auto"/>
              </w:rPr>
            </w:pPr>
          </w:p>
        </w:tc>
        <w:tc>
          <w:tcPr>
            <w:tcW w:w="990" w:type="dxa"/>
          </w:tcPr>
          <w:p w:rsidR="000632B3" w:rsidRPr="000632B3" w:rsidRDefault="000632B3" w:rsidP="005E2661">
            <w:pPr>
              <w:contextualSpacing/>
              <w:rPr>
                <w:rFonts w:ascii="Times New Roman" w:hAnsi="Times New Roman" w:cs="Times New Roman"/>
                <w:color w:val="auto"/>
              </w:rPr>
            </w:pPr>
          </w:p>
        </w:tc>
        <w:tc>
          <w:tcPr>
            <w:tcW w:w="1170" w:type="dxa"/>
          </w:tcPr>
          <w:p w:rsidR="000632B3" w:rsidRPr="000632B3" w:rsidRDefault="000632B3" w:rsidP="005E2661">
            <w:pPr>
              <w:contextualSpacing/>
              <w:rPr>
                <w:rFonts w:ascii="Times New Roman" w:hAnsi="Times New Roman" w:cs="Times New Roman"/>
                <w:color w:val="auto"/>
              </w:rPr>
            </w:pPr>
          </w:p>
        </w:tc>
        <w:tc>
          <w:tcPr>
            <w:tcW w:w="3775" w:type="dxa"/>
          </w:tcPr>
          <w:p w:rsidR="000632B3" w:rsidRPr="000632B3" w:rsidRDefault="000632B3" w:rsidP="005E2661">
            <w:pPr>
              <w:contextualSpacing/>
              <w:rPr>
                <w:rFonts w:ascii="Times New Roman" w:hAnsi="Times New Roman" w:cs="Times New Roman"/>
                <w:color w:val="auto"/>
              </w:rPr>
            </w:pPr>
          </w:p>
        </w:tc>
      </w:tr>
      <w:tr w:rsidR="000632B3" w:rsidRPr="000632B3" w:rsidTr="005E2661">
        <w:tc>
          <w:tcPr>
            <w:tcW w:w="1908" w:type="dxa"/>
          </w:tcPr>
          <w:p w:rsidR="000632B3" w:rsidRPr="000632B3" w:rsidRDefault="000632B3" w:rsidP="005E2661">
            <w:pPr>
              <w:contextualSpacing/>
              <w:rPr>
                <w:rFonts w:ascii="Times New Roman" w:hAnsi="Times New Roman" w:cs="Times New Roman"/>
                <w:color w:val="auto"/>
                <w:lang w:val="es-ES"/>
              </w:rPr>
            </w:pPr>
            <w:r w:rsidRPr="000632B3">
              <w:rPr>
                <w:rFonts w:ascii="Times New Roman" w:hAnsi="Times New Roman" w:cs="Times New Roman"/>
                <w:color w:val="auto"/>
                <w:lang w:val="es-ES"/>
              </w:rPr>
              <w:t>Biomasa</w:t>
            </w:r>
          </w:p>
          <w:p w:rsidR="000632B3" w:rsidRPr="000632B3" w:rsidRDefault="000632B3" w:rsidP="005E2661">
            <w:pPr>
              <w:contextualSpacing/>
              <w:rPr>
                <w:rFonts w:ascii="Times New Roman" w:hAnsi="Times New Roman" w:cs="Times New Roman"/>
                <w:color w:val="auto"/>
                <w:lang w:val="es-ES"/>
              </w:rPr>
            </w:pPr>
          </w:p>
        </w:tc>
        <w:tc>
          <w:tcPr>
            <w:tcW w:w="1147" w:type="dxa"/>
          </w:tcPr>
          <w:p w:rsidR="000632B3" w:rsidRPr="000632B3" w:rsidRDefault="000632B3" w:rsidP="005E2661">
            <w:pPr>
              <w:contextualSpacing/>
              <w:rPr>
                <w:rFonts w:ascii="Times New Roman" w:hAnsi="Times New Roman" w:cs="Times New Roman"/>
                <w:color w:val="auto"/>
              </w:rPr>
            </w:pPr>
          </w:p>
        </w:tc>
        <w:tc>
          <w:tcPr>
            <w:tcW w:w="990" w:type="dxa"/>
          </w:tcPr>
          <w:p w:rsidR="000632B3" w:rsidRPr="000632B3" w:rsidRDefault="000632B3" w:rsidP="005E2661">
            <w:pPr>
              <w:contextualSpacing/>
              <w:rPr>
                <w:rFonts w:ascii="Times New Roman" w:hAnsi="Times New Roman" w:cs="Times New Roman"/>
                <w:color w:val="auto"/>
              </w:rPr>
            </w:pPr>
          </w:p>
        </w:tc>
        <w:tc>
          <w:tcPr>
            <w:tcW w:w="1170" w:type="dxa"/>
          </w:tcPr>
          <w:p w:rsidR="000632B3" w:rsidRPr="000632B3" w:rsidRDefault="000632B3" w:rsidP="005E2661">
            <w:pPr>
              <w:contextualSpacing/>
              <w:rPr>
                <w:rFonts w:ascii="Times New Roman" w:hAnsi="Times New Roman" w:cs="Times New Roman"/>
                <w:color w:val="auto"/>
              </w:rPr>
            </w:pPr>
          </w:p>
        </w:tc>
        <w:tc>
          <w:tcPr>
            <w:tcW w:w="3775" w:type="dxa"/>
          </w:tcPr>
          <w:p w:rsidR="000632B3" w:rsidRPr="000632B3" w:rsidRDefault="000632B3" w:rsidP="005E2661">
            <w:pPr>
              <w:contextualSpacing/>
              <w:rPr>
                <w:rFonts w:ascii="Times New Roman" w:hAnsi="Times New Roman" w:cs="Times New Roman"/>
                <w:color w:val="auto"/>
              </w:rPr>
            </w:pPr>
          </w:p>
        </w:tc>
      </w:tr>
      <w:tr w:rsidR="000632B3" w:rsidRPr="000632B3" w:rsidTr="005E2661">
        <w:tc>
          <w:tcPr>
            <w:tcW w:w="1908" w:type="dxa"/>
          </w:tcPr>
          <w:p w:rsidR="000632B3" w:rsidRPr="000632B3" w:rsidRDefault="000632B3" w:rsidP="005E2661">
            <w:pPr>
              <w:contextualSpacing/>
              <w:rPr>
                <w:rFonts w:ascii="Times New Roman" w:hAnsi="Times New Roman" w:cs="Times New Roman"/>
                <w:color w:val="auto"/>
                <w:lang w:val="es-ES"/>
              </w:rPr>
            </w:pPr>
            <w:r w:rsidRPr="000632B3">
              <w:rPr>
                <w:rFonts w:ascii="Times New Roman" w:hAnsi="Times New Roman" w:cs="Times New Roman"/>
                <w:color w:val="auto"/>
                <w:lang w:val="es-ES"/>
              </w:rPr>
              <w:t>Abundancia de depredadores</w:t>
            </w:r>
          </w:p>
        </w:tc>
        <w:tc>
          <w:tcPr>
            <w:tcW w:w="1147" w:type="dxa"/>
          </w:tcPr>
          <w:p w:rsidR="000632B3" w:rsidRPr="000632B3" w:rsidRDefault="000632B3" w:rsidP="005E2661">
            <w:pPr>
              <w:contextualSpacing/>
              <w:rPr>
                <w:rFonts w:ascii="Times New Roman" w:hAnsi="Times New Roman" w:cs="Times New Roman"/>
                <w:color w:val="auto"/>
                <w:lang w:val="es-MX"/>
              </w:rPr>
            </w:pPr>
          </w:p>
        </w:tc>
        <w:tc>
          <w:tcPr>
            <w:tcW w:w="990" w:type="dxa"/>
          </w:tcPr>
          <w:p w:rsidR="000632B3" w:rsidRPr="000632B3" w:rsidRDefault="000632B3" w:rsidP="005E2661">
            <w:pPr>
              <w:contextualSpacing/>
              <w:rPr>
                <w:rFonts w:ascii="Times New Roman" w:hAnsi="Times New Roman" w:cs="Times New Roman"/>
                <w:color w:val="auto"/>
                <w:lang w:val="es-MX"/>
              </w:rPr>
            </w:pPr>
          </w:p>
        </w:tc>
        <w:tc>
          <w:tcPr>
            <w:tcW w:w="1170" w:type="dxa"/>
          </w:tcPr>
          <w:p w:rsidR="000632B3" w:rsidRPr="000632B3" w:rsidRDefault="000632B3" w:rsidP="005E2661">
            <w:pPr>
              <w:contextualSpacing/>
              <w:rPr>
                <w:rFonts w:ascii="Times New Roman" w:hAnsi="Times New Roman" w:cs="Times New Roman"/>
                <w:color w:val="auto"/>
                <w:lang w:val="es-MX"/>
              </w:rPr>
            </w:pPr>
          </w:p>
        </w:tc>
        <w:tc>
          <w:tcPr>
            <w:tcW w:w="3775" w:type="dxa"/>
          </w:tcPr>
          <w:p w:rsidR="000632B3" w:rsidRPr="000632B3" w:rsidRDefault="000632B3" w:rsidP="005E2661">
            <w:pPr>
              <w:contextualSpacing/>
              <w:rPr>
                <w:rFonts w:ascii="Times New Roman" w:hAnsi="Times New Roman" w:cs="Times New Roman"/>
                <w:color w:val="auto"/>
                <w:lang w:val="es-MX"/>
              </w:rPr>
            </w:pPr>
          </w:p>
        </w:tc>
      </w:tr>
    </w:tbl>
    <w:p w:rsidR="000632B3" w:rsidRDefault="000632B3" w:rsidP="000632B3">
      <w:pPr>
        <w:spacing w:line="240" w:lineRule="auto"/>
        <w:rPr>
          <w:rFonts w:ascii="Times New Roman" w:hAnsi="Times New Roman" w:cs="Times New Roman"/>
          <w:color w:val="auto"/>
          <w:lang w:val="es-MX"/>
        </w:rPr>
      </w:pPr>
    </w:p>
    <w:p w:rsidR="00BE0577" w:rsidRDefault="00BE0577" w:rsidP="000632B3">
      <w:pPr>
        <w:spacing w:line="240" w:lineRule="auto"/>
        <w:rPr>
          <w:rFonts w:ascii="Times New Roman" w:hAnsi="Times New Roman" w:cs="Times New Roman"/>
          <w:color w:val="auto"/>
          <w:lang w:val="es-MX"/>
        </w:rPr>
      </w:pPr>
    </w:p>
    <w:p w:rsidR="000632B3" w:rsidRPr="000632B3" w:rsidRDefault="000632B3" w:rsidP="00E74F33">
      <w:pPr>
        <w:numPr>
          <w:ilvl w:val="1"/>
          <w:numId w:val="4"/>
        </w:numPr>
        <w:spacing w:line="240" w:lineRule="auto"/>
        <w:ind w:hanging="432"/>
        <w:contextualSpacing/>
        <w:rPr>
          <w:rFonts w:ascii="Times New Roman" w:hAnsi="Times New Roman" w:cs="Times New Roman"/>
          <w:color w:val="auto"/>
          <w:lang w:val="es-ES"/>
        </w:rPr>
      </w:pPr>
      <w:r w:rsidRPr="000632B3">
        <w:rPr>
          <w:rFonts w:ascii="Times New Roman" w:hAnsi="Times New Roman" w:cs="Times New Roman"/>
          <w:color w:val="auto"/>
          <w:lang w:val="es-ES"/>
        </w:rPr>
        <w:lastRenderedPageBreak/>
        <w:t>Situación económica de la comunidad</w:t>
      </w:r>
    </w:p>
    <w:p w:rsidR="000632B3" w:rsidRPr="000632B3" w:rsidRDefault="000632B3" w:rsidP="000632B3">
      <w:pPr>
        <w:spacing w:line="240" w:lineRule="auto"/>
        <w:ind w:left="792"/>
        <w:contextualSpacing/>
        <w:rPr>
          <w:rFonts w:ascii="Times New Roman" w:hAnsi="Times New Roman" w:cs="Times New Roman"/>
          <w:color w:val="auto"/>
          <w:lang w:val="es-419"/>
        </w:rPr>
      </w:pPr>
    </w:p>
    <w:tbl>
      <w:tblPr>
        <w:tblStyle w:val="TableGrid"/>
        <w:tblW w:w="8995" w:type="dxa"/>
        <w:tblInd w:w="360" w:type="dxa"/>
        <w:tblLook w:val="04A0" w:firstRow="1" w:lastRow="0" w:firstColumn="1" w:lastColumn="0" w:noHBand="0" w:noVBand="1"/>
      </w:tblPr>
      <w:tblGrid>
        <w:gridCol w:w="2280"/>
        <w:gridCol w:w="1145"/>
        <w:gridCol w:w="890"/>
        <w:gridCol w:w="1170"/>
        <w:gridCol w:w="3510"/>
      </w:tblGrid>
      <w:tr w:rsidR="000632B3" w:rsidRPr="000632B3" w:rsidTr="005E2661">
        <w:tc>
          <w:tcPr>
            <w:tcW w:w="2280" w:type="dxa"/>
          </w:tcPr>
          <w:p w:rsidR="000632B3" w:rsidRPr="000632B3" w:rsidRDefault="000632B3" w:rsidP="005E2661">
            <w:pPr>
              <w:contextualSpacing/>
              <w:jc w:val="center"/>
              <w:rPr>
                <w:rFonts w:ascii="Times New Roman" w:hAnsi="Times New Roman" w:cs="Times New Roman"/>
                <w:b/>
                <w:color w:val="auto"/>
              </w:rPr>
            </w:pPr>
            <w:r w:rsidRPr="000632B3">
              <w:rPr>
                <w:rFonts w:ascii="Times New Roman" w:hAnsi="Times New Roman" w:cs="Times New Roman"/>
                <w:b/>
                <w:color w:val="auto"/>
                <w:lang w:val="es-ES"/>
              </w:rPr>
              <w:t>Indicador</w:t>
            </w:r>
          </w:p>
        </w:tc>
        <w:tc>
          <w:tcPr>
            <w:tcW w:w="1145" w:type="dxa"/>
          </w:tcPr>
          <w:p w:rsidR="000632B3" w:rsidRPr="000632B3" w:rsidRDefault="000632B3" w:rsidP="005E2661">
            <w:pPr>
              <w:contextualSpacing/>
              <w:jc w:val="center"/>
              <w:rPr>
                <w:rFonts w:ascii="Times New Roman" w:hAnsi="Times New Roman" w:cs="Times New Roman"/>
                <w:b/>
                <w:color w:val="auto"/>
              </w:rPr>
            </w:pPr>
            <w:r w:rsidRPr="000632B3">
              <w:rPr>
                <w:rFonts w:ascii="Times New Roman" w:hAnsi="Times New Roman" w:cs="Times New Roman"/>
                <w:b/>
                <w:color w:val="auto"/>
                <w:lang w:val="es-ES"/>
              </w:rPr>
              <w:t>Mejor</w:t>
            </w:r>
          </w:p>
        </w:tc>
        <w:tc>
          <w:tcPr>
            <w:tcW w:w="890" w:type="dxa"/>
          </w:tcPr>
          <w:p w:rsidR="000632B3" w:rsidRPr="000632B3" w:rsidRDefault="000632B3" w:rsidP="005E2661">
            <w:pPr>
              <w:contextualSpacing/>
              <w:jc w:val="center"/>
              <w:rPr>
                <w:rFonts w:ascii="Times New Roman" w:hAnsi="Times New Roman" w:cs="Times New Roman"/>
                <w:b/>
                <w:color w:val="auto"/>
              </w:rPr>
            </w:pPr>
            <w:r w:rsidRPr="000632B3">
              <w:rPr>
                <w:rFonts w:ascii="Times New Roman" w:hAnsi="Times New Roman" w:cs="Times New Roman"/>
                <w:b/>
                <w:color w:val="auto"/>
                <w:lang w:val="es-ES"/>
              </w:rPr>
              <w:t>Igual</w:t>
            </w:r>
          </w:p>
        </w:tc>
        <w:tc>
          <w:tcPr>
            <w:tcW w:w="1170" w:type="dxa"/>
          </w:tcPr>
          <w:p w:rsidR="000632B3" w:rsidRPr="000632B3" w:rsidRDefault="000632B3" w:rsidP="005E2661">
            <w:pPr>
              <w:contextualSpacing/>
              <w:jc w:val="center"/>
              <w:rPr>
                <w:rFonts w:ascii="Times New Roman" w:hAnsi="Times New Roman" w:cs="Times New Roman"/>
                <w:b/>
                <w:color w:val="auto"/>
              </w:rPr>
            </w:pPr>
            <w:r w:rsidRPr="000632B3">
              <w:rPr>
                <w:rFonts w:ascii="Times New Roman" w:hAnsi="Times New Roman" w:cs="Times New Roman"/>
                <w:b/>
                <w:color w:val="auto"/>
                <w:lang w:val="es-ES"/>
              </w:rPr>
              <w:t>Peor</w:t>
            </w:r>
          </w:p>
        </w:tc>
        <w:tc>
          <w:tcPr>
            <w:tcW w:w="3510" w:type="dxa"/>
          </w:tcPr>
          <w:p w:rsidR="000632B3" w:rsidRPr="000632B3" w:rsidRDefault="000632B3" w:rsidP="005E2661">
            <w:pPr>
              <w:contextualSpacing/>
              <w:jc w:val="center"/>
              <w:rPr>
                <w:rFonts w:ascii="Times New Roman" w:hAnsi="Times New Roman" w:cs="Times New Roman"/>
                <w:b/>
                <w:color w:val="auto"/>
              </w:rPr>
            </w:pPr>
            <w:r w:rsidRPr="000632B3">
              <w:rPr>
                <w:rFonts w:ascii="Times New Roman" w:hAnsi="Times New Roman" w:cs="Times New Roman"/>
                <w:b/>
                <w:color w:val="auto"/>
                <w:lang w:val="es-ES"/>
              </w:rPr>
              <w:t>Motivo del cambio</w:t>
            </w:r>
          </w:p>
        </w:tc>
      </w:tr>
      <w:tr w:rsidR="000632B3" w:rsidRPr="000632B3" w:rsidTr="005E2661">
        <w:tc>
          <w:tcPr>
            <w:tcW w:w="2280" w:type="dxa"/>
          </w:tcPr>
          <w:p w:rsidR="000632B3" w:rsidRPr="000632B3" w:rsidRDefault="000632B3" w:rsidP="005E2661">
            <w:pPr>
              <w:contextualSpacing/>
              <w:rPr>
                <w:rFonts w:ascii="Times New Roman" w:hAnsi="Times New Roman" w:cs="Times New Roman"/>
                <w:color w:val="auto"/>
                <w:lang w:val="es-ES"/>
              </w:rPr>
            </w:pPr>
            <w:r w:rsidRPr="000632B3">
              <w:rPr>
                <w:rFonts w:ascii="Times New Roman" w:hAnsi="Times New Roman" w:cs="Times New Roman"/>
                <w:color w:val="auto"/>
                <w:lang w:val="es-ES"/>
              </w:rPr>
              <w:t>Desembarques totales</w:t>
            </w:r>
          </w:p>
          <w:p w:rsidR="000632B3" w:rsidRPr="000632B3" w:rsidRDefault="000632B3" w:rsidP="005E2661">
            <w:pPr>
              <w:contextualSpacing/>
              <w:rPr>
                <w:rFonts w:ascii="Times New Roman" w:hAnsi="Times New Roman" w:cs="Times New Roman"/>
                <w:color w:val="auto"/>
                <w:lang w:val="es-ES"/>
              </w:rPr>
            </w:pPr>
          </w:p>
        </w:tc>
        <w:tc>
          <w:tcPr>
            <w:tcW w:w="1145" w:type="dxa"/>
          </w:tcPr>
          <w:p w:rsidR="000632B3" w:rsidRPr="000632B3" w:rsidRDefault="000632B3" w:rsidP="005E2661">
            <w:pPr>
              <w:contextualSpacing/>
              <w:rPr>
                <w:rFonts w:ascii="Times New Roman" w:hAnsi="Times New Roman" w:cs="Times New Roman"/>
                <w:color w:val="auto"/>
              </w:rPr>
            </w:pPr>
          </w:p>
        </w:tc>
        <w:tc>
          <w:tcPr>
            <w:tcW w:w="890" w:type="dxa"/>
          </w:tcPr>
          <w:p w:rsidR="000632B3" w:rsidRPr="000632B3" w:rsidRDefault="000632B3" w:rsidP="005E2661">
            <w:pPr>
              <w:contextualSpacing/>
              <w:rPr>
                <w:rFonts w:ascii="Times New Roman" w:hAnsi="Times New Roman" w:cs="Times New Roman"/>
                <w:color w:val="auto"/>
              </w:rPr>
            </w:pPr>
          </w:p>
        </w:tc>
        <w:tc>
          <w:tcPr>
            <w:tcW w:w="1170" w:type="dxa"/>
          </w:tcPr>
          <w:p w:rsidR="000632B3" w:rsidRPr="000632B3" w:rsidRDefault="000632B3" w:rsidP="005E2661">
            <w:pPr>
              <w:contextualSpacing/>
              <w:rPr>
                <w:rFonts w:ascii="Times New Roman" w:hAnsi="Times New Roman" w:cs="Times New Roman"/>
                <w:color w:val="auto"/>
              </w:rPr>
            </w:pPr>
          </w:p>
        </w:tc>
        <w:tc>
          <w:tcPr>
            <w:tcW w:w="3510" w:type="dxa"/>
          </w:tcPr>
          <w:p w:rsidR="000632B3" w:rsidRPr="000632B3" w:rsidRDefault="000632B3" w:rsidP="005E2661">
            <w:pPr>
              <w:contextualSpacing/>
              <w:rPr>
                <w:rFonts w:ascii="Times New Roman" w:hAnsi="Times New Roman" w:cs="Times New Roman"/>
                <w:color w:val="auto"/>
              </w:rPr>
            </w:pPr>
          </w:p>
        </w:tc>
      </w:tr>
      <w:tr w:rsidR="000632B3" w:rsidRPr="000632B3" w:rsidTr="005E2661">
        <w:tc>
          <w:tcPr>
            <w:tcW w:w="2280" w:type="dxa"/>
          </w:tcPr>
          <w:p w:rsidR="000632B3" w:rsidRPr="000632B3" w:rsidRDefault="000632B3" w:rsidP="005E2661">
            <w:pPr>
              <w:contextualSpacing/>
              <w:rPr>
                <w:rFonts w:ascii="Times New Roman" w:hAnsi="Times New Roman" w:cs="Times New Roman"/>
                <w:color w:val="auto"/>
                <w:lang w:val="es-ES"/>
              </w:rPr>
            </w:pPr>
            <w:r w:rsidRPr="000632B3">
              <w:rPr>
                <w:rFonts w:ascii="Times New Roman" w:hAnsi="Times New Roman" w:cs="Times New Roman"/>
                <w:color w:val="auto"/>
                <w:lang w:val="es-ES"/>
              </w:rPr>
              <w:t>Desembarque de especies objetivo</w:t>
            </w:r>
          </w:p>
        </w:tc>
        <w:tc>
          <w:tcPr>
            <w:tcW w:w="1145" w:type="dxa"/>
          </w:tcPr>
          <w:p w:rsidR="000632B3" w:rsidRPr="000632B3" w:rsidRDefault="000632B3" w:rsidP="005E2661">
            <w:pPr>
              <w:contextualSpacing/>
              <w:rPr>
                <w:rFonts w:ascii="Times New Roman" w:hAnsi="Times New Roman" w:cs="Times New Roman"/>
                <w:color w:val="auto"/>
              </w:rPr>
            </w:pPr>
          </w:p>
        </w:tc>
        <w:tc>
          <w:tcPr>
            <w:tcW w:w="890" w:type="dxa"/>
          </w:tcPr>
          <w:p w:rsidR="000632B3" w:rsidRPr="000632B3" w:rsidRDefault="000632B3" w:rsidP="005E2661">
            <w:pPr>
              <w:contextualSpacing/>
              <w:rPr>
                <w:rFonts w:ascii="Times New Roman" w:hAnsi="Times New Roman" w:cs="Times New Roman"/>
                <w:color w:val="auto"/>
              </w:rPr>
            </w:pPr>
          </w:p>
        </w:tc>
        <w:tc>
          <w:tcPr>
            <w:tcW w:w="1170" w:type="dxa"/>
          </w:tcPr>
          <w:p w:rsidR="000632B3" w:rsidRPr="000632B3" w:rsidRDefault="000632B3" w:rsidP="005E2661">
            <w:pPr>
              <w:contextualSpacing/>
              <w:rPr>
                <w:rFonts w:ascii="Times New Roman" w:hAnsi="Times New Roman" w:cs="Times New Roman"/>
                <w:color w:val="auto"/>
              </w:rPr>
            </w:pPr>
          </w:p>
        </w:tc>
        <w:tc>
          <w:tcPr>
            <w:tcW w:w="3510" w:type="dxa"/>
          </w:tcPr>
          <w:p w:rsidR="000632B3" w:rsidRPr="000632B3" w:rsidRDefault="000632B3" w:rsidP="005E2661">
            <w:pPr>
              <w:contextualSpacing/>
              <w:rPr>
                <w:rFonts w:ascii="Times New Roman" w:hAnsi="Times New Roman" w:cs="Times New Roman"/>
                <w:color w:val="auto"/>
              </w:rPr>
            </w:pPr>
          </w:p>
        </w:tc>
      </w:tr>
      <w:tr w:rsidR="000632B3" w:rsidRPr="000632B3" w:rsidTr="005E2661">
        <w:tc>
          <w:tcPr>
            <w:tcW w:w="2280" w:type="dxa"/>
          </w:tcPr>
          <w:p w:rsidR="000632B3" w:rsidRPr="000632B3" w:rsidRDefault="000632B3" w:rsidP="005E2661">
            <w:pPr>
              <w:contextualSpacing/>
              <w:rPr>
                <w:rFonts w:ascii="Times New Roman" w:hAnsi="Times New Roman" w:cs="Times New Roman"/>
                <w:color w:val="auto"/>
                <w:lang w:val="es-ES"/>
              </w:rPr>
            </w:pPr>
            <w:r w:rsidRPr="000632B3">
              <w:rPr>
                <w:rFonts w:ascii="Times New Roman" w:hAnsi="Times New Roman" w:cs="Times New Roman"/>
                <w:color w:val="auto"/>
                <w:lang w:val="es-ES"/>
              </w:rPr>
              <w:t>Ingresos por la pesca</w:t>
            </w:r>
          </w:p>
          <w:p w:rsidR="000632B3" w:rsidRPr="000632B3" w:rsidRDefault="000632B3" w:rsidP="005E2661">
            <w:pPr>
              <w:contextualSpacing/>
              <w:rPr>
                <w:rFonts w:ascii="Times New Roman" w:hAnsi="Times New Roman" w:cs="Times New Roman"/>
                <w:color w:val="auto"/>
                <w:lang w:val="es-ES"/>
              </w:rPr>
            </w:pPr>
          </w:p>
        </w:tc>
        <w:tc>
          <w:tcPr>
            <w:tcW w:w="1145" w:type="dxa"/>
          </w:tcPr>
          <w:p w:rsidR="000632B3" w:rsidRPr="000632B3" w:rsidRDefault="000632B3" w:rsidP="005E2661">
            <w:pPr>
              <w:contextualSpacing/>
              <w:rPr>
                <w:rFonts w:ascii="Times New Roman" w:hAnsi="Times New Roman" w:cs="Times New Roman"/>
                <w:color w:val="auto"/>
              </w:rPr>
            </w:pPr>
          </w:p>
        </w:tc>
        <w:tc>
          <w:tcPr>
            <w:tcW w:w="890" w:type="dxa"/>
          </w:tcPr>
          <w:p w:rsidR="000632B3" w:rsidRPr="000632B3" w:rsidRDefault="000632B3" w:rsidP="005E2661">
            <w:pPr>
              <w:contextualSpacing/>
              <w:rPr>
                <w:rFonts w:ascii="Times New Roman" w:hAnsi="Times New Roman" w:cs="Times New Roman"/>
                <w:color w:val="auto"/>
              </w:rPr>
            </w:pPr>
          </w:p>
        </w:tc>
        <w:tc>
          <w:tcPr>
            <w:tcW w:w="1170" w:type="dxa"/>
          </w:tcPr>
          <w:p w:rsidR="000632B3" w:rsidRPr="000632B3" w:rsidRDefault="000632B3" w:rsidP="005E2661">
            <w:pPr>
              <w:contextualSpacing/>
              <w:rPr>
                <w:rFonts w:ascii="Times New Roman" w:hAnsi="Times New Roman" w:cs="Times New Roman"/>
                <w:color w:val="auto"/>
              </w:rPr>
            </w:pPr>
          </w:p>
        </w:tc>
        <w:tc>
          <w:tcPr>
            <w:tcW w:w="3510" w:type="dxa"/>
          </w:tcPr>
          <w:p w:rsidR="000632B3" w:rsidRPr="000632B3" w:rsidRDefault="000632B3" w:rsidP="005E2661">
            <w:pPr>
              <w:contextualSpacing/>
              <w:rPr>
                <w:rFonts w:ascii="Times New Roman" w:hAnsi="Times New Roman" w:cs="Times New Roman"/>
                <w:color w:val="auto"/>
              </w:rPr>
            </w:pPr>
          </w:p>
        </w:tc>
      </w:tr>
      <w:tr w:rsidR="000632B3" w:rsidRPr="000632B3" w:rsidTr="005E2661">
        <w:tc>
          <w:tcPr>
            <w:tcW w:w="2280" w:type="dxa"/>
          </w:tcPr>
          <w:p w:rsidR="000632B3" w:rsidRPr="000632B3" w:rsidRDefault="000632B3" w:rsidP="005E2661">
            <w:pPr>
              <w:contextualSpacing/>
              <w:rPr>
                <w:rFonts w:ascii="Times New Roman" w:hAnsi="Times New Roman" w:cs="Times New Roman"/>
                <w:color w:val="auto"/>
                <w:lang w:val="es-ES"/>
              </w:rPr>
            </w:pPr>
            <w:r w:rsidRPr="000632B3">
              <w:rPr>
                <w:rFonts w:ascii="Times New Roman" w:hAnsi="Times New Roman" w:cs="Times New Roman"/>
                <w:color w:val="auto"/>
                <w:lang w:val="es-ES"/>
              </w:rPr>
              <w:t>Alternativas económicas</w:t>
            </w:r>
          </w:p>
        </w:tc>
        <w:tc>
          <w:tcPr>
            <w:tcW w:w="1145" w:type="dxa"/>
          </w:tcPr>
          <w:p w:rsidR="000632B3" w:rsidRPr="000632B3" w:rsidRDefault="000632B3" w:rsidP="005E2661">
            <w:pPr>
              <w:contextualSpacing/>
              <w:rPr>
                <w:rFonts w:ascii="Times New Roman" w:hAnsi="Times New Roman" w:cs="Times New Roman"/>
                <w:color w:val="auto"/>
              </w:rPr>
            </w:pPr>
          </w:p>
        </w:tc>
        <w:tc>
          <w:tcPr>
            <w:tcW w:w="890" w:type="dxa"/>
          </w:tcPr>
          <w:p w:rsidR="000632B3" w:rsidRPr="000632B3" w:rsidRDefault="000632B3" w:rsidP="005E2661">
            <w:pPr>
              <w:contextualSpacing/>
              <w:rPr>
                <w:rFonts w:ascii="Times New Roman" w:hAnsi="Times New Roman" w:cs="Times New Roman"/>
                <w:color w:val="auto"/>
              </w:rPr>
            </w:pPr>
          </w:p>
        </w:tc>
        <w:tc>
          <w:tcPr>
            <w:tcW w:w="1170" w:type="dxa"/>
          </w:tcPr>
          <w:p w:rsidR="000632B3" w:rsidRPr="000632B3" w:rsidRDefault="000632B3" w:rsidP="005E2661">
            <w:pPr>
              <w:contextualSpacing/>
              <w:rPr>
                <w:rFonts w:ascii="Times New Roman" w:hAnsi="Times New Roman" w:cs="Times New Roman"/>
                <w:color w:val="auto"/>
              </w:rPr>
            </w:pPr>
          </w:p>
        </w:tc>
        <w:tc>
          <w:tcPr>
            <w:tcW w:w="3510" w:type="dxa"/>
          </w:tcPr>
          <w:p w:rsidR="000632B3" w:rsidRPr="000632B3" w:rsidRDefault="000632B3" w:rsidP="005E2661">
            <w:pPr>
              <w:contextualSpacing/>
              <w:rPr>
                <w:rFonts w:ascii="Times New Roman" w:hAnsi="Times New Roman" w:cs="Times New Roman"/>
                <w:color w:val="auto"/>
              </w:rPr>
            </w:pPr>
          </w:p>
        </w:tc>
      </w:tr>
    </w:tbl>
    <w:p w:rsidR="000632B3" w:rsidRPr="000632B3" w:rsidRDefault="000632B3" w:rsidP="000632B3">
      <w:pPr>
        <w:spacing w:line="240" w:lineRule="auto"/>
        <w:ind w:left="2160"/>
        <w:rPr>
          <w:rFonts w:ascii="Times New Roman" w:hAnsi="Times New Roman" w:cs="Times New Roman"/>
          <w:color w:val="auto"/>
          <w:lang w:val="es-ES"/>
        </w:rPr>
      </w:pPr>
    </w:p>
    <w:p w:rsidR="000632B3" w:rsidRPr="000632B3" w:rsidRDefault="000632B3" w:rsidP="00E74F33">
      <w:pPr>
        <w:numPr>
          <w:ilvl w:val="1"/>
          <w:numId w:val="4"/>
        </w:numPr>
        <w:spacing w:line="240" w:lineRule="auto"/>
        <w:ind w:hanging="432"/>
        <w:contextualSpacing/>
        <w:rPr>
          <w:rFonts w:ascii="Times New Roman" w:hAnsi="Times New Roman" w:cs="Times New Roman"/>
          <w:color w:val="auto"/>
          <w:lang w:val="es-ES"/>
        </w:rPr>
      </w:pPr>
      <w:r w:rsidRPr="000632B3">
        <w:rPr>
          <w:rFonts w:ascii="Times New Roman" w:hAnsi="Times New Roman" w:cs="Times New Roman"/>
          <w:color w:val="auto"/>
          <w:lang w:val="es-ES"/>
        </w:rPr>
        <w:t xml:space="preserve">Gobierno y gestión local. Encierre en un </w:t>
      </w:r>
      <w:proofErr w:type="spellStart"/>
      <w:r w:rsidRPr="000632B3">
        <w:rPr>
          <w:rFonts w:ascii="Times New Roman" w:hAnsi="Times New Roman" w:cs="Times New Roman"/>
          <w:color w:val="auto"/>
          <w:lang w:val="es-ES"/>
        </w:rPr>
        <w:t>circulo</w:t>
      </w:r>
      <w:proofErr w:type="spellEnd"/>
      <w:r w:rsidRPr="000632B3">
        <w:rPr>
          <w:rFonts w:ascii="Times New Roman" w:hAnsi="Times New Roman" w:cs="Times New Roman"/>
          <w:color w:val="auto"/>
          <w:lang w:val="es-ES"/>
        </w:rPr>
        <w:t xml:space="preserve"> su respuesta</w:t>
      </w:r>
    </w:p>
    <w:p w:rsidR="000632B3" w:rsidRPr="000632B3" w:rsidRDefault="005E7AE5" w:rsidP="005E7AE5">
      <w:pPr>
        <w:spacing w:after="0" w:line="240" w:lineRule="auto"/>
        <w:ind w:left="720" w:firstLine="1440"/>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Mejor</w:t>
      </w:r>
    </w:p>
    <w:p w:rsidR="000632B3" w:rsidRPr="000632B3" w:rsidRDefault="005E7AE5" w:rsidP="005E7AE5">
      <w:pPr>
        <w:spacing w:after="0" w:line="240" w:lineRule="auto"/>
        <w:ind w:left="1440" w:firstLine="720"/>
        <w:rPr>
          <w:rFonts w:ascii="Times New Roman" w:hAnsi="Times New Roman" w:cs="Times New Roman"/>
          <w:color w:val="auto"/>
          <w:lang w:val="es-ES"/>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Igual</w:t>
      </w:r>
      <w:proofErr w:type="gramEnd"/>
    </w:p>
    <w:p w:rsidR="000632B3" w:rsidRPr="000632B3" w:rsidRDefault="005E7AE5" w:rsidP="000632B3">
      <w:pPr>
        <w:spacing w:after="0" w:line="240" w:lineRule="auto"/>
        <w:ind w:left="2160"/>
        <w:rPr>
          <w:rFonts w:ascii="Times New Roman" w:hAnsi="Times New Roman" w:cs="Times New Roman"/>
          <w:color w:val="auto"/>
          <w:lang w:val="es-ES"/>
        </w:rPr>
      </w:pPr>
      <w:r w:rsidRPr="005C2452">
        <w:rPr>
          <w:rFonts w:ascii="Times New Roman" w:hAnsi="Times New Roman" w:cs="Times New Roman"/>
          <w:color w:val="auto"/>
          <w:lang w:val="es-419"/>
        </w:rPr>
        <w:t>_</w:t>
      </w:r>
      <w:proofErr w:type="gramStart"/>
      <w:r w:rsidRPr="005C2452">
        <w:rPr>
          <w:rFonts w:ascii="Times New Roman" w:hAnsi="Times New Roman" w:cs="Times New Roman"/>
          <w:color w:val="auto"/>
          <w:lang w:val="es-419"/>
        </w:rPr>
        <w:t>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Peor</w:t>
      </w:r>
      <w:proofErr w:type="gramEnd"/>
    </w:p>
    <w:p w:rsidR="000632B3" w:rsidRPr="000632B3" w:rsidRDefault="000632B3" w:rsidP="000632B3">
      <w:pPr>
        <w:spacing w:line="240" w:lineRule="auto"/>
        <w:contextualSpacing/>
        <w:rPr>
          <w:rFonts w:ascii="Times New Roman" w:hAnsi="Times New Roman" w:cs="Times New Roman"/>
          <w:color w:val="auto"/>
          <w:lang w:val="es-ES"/>
        </w:rPr>
      </w:pPr>
    </w:p>
    <w:p w:rsidR="000632B3" w:rsidRPr="000632B3" w:rsidRDefault="000632B3" w:rsidP="00E74F33">
      <w:pPr>
        <w:pStyle w:val="ListParagraph"/>
        <w:numPr>
          <w:ilvl w:val="0"/>
          <w:numId w:val="4"/>
        </w:numPr>
        <w:spacing w:line="240" w:lineRule="auto"/>
        <w:jc w:val="both"/>
        <w:rPr>
          <w:rFonts w:ascii="Times New Roman" w:hAnsi="Times New Roman" w:cs="Times New Roman"/>
          <w:color w:val="auto"/>
          <w:lang w:val="es-ES"/>
        </w:rPr>
      </w:pPr>
      <w:r w:rsidRPr="000632B3">
        <w:rPr>
          <w:rFonts w:ascii="Times New Roman" w:hAnsi="Times New Roman" w:cs="Times New Roman"/>
          <w:color w:val="auto"/>
          <w:lang w:val="es-ES"/>
        </w:rPr>
        <w:t>¿Cree usted que la comunidad ha mejorado, ha empeorado o se mantiene igual luego de la implementación de la zona de no pesca?</w:t>
      </w:r>
    </w:p>
    <w:p w:rsidR="000632B3" w:rsidRPr="000632B3" w:rsidRDefault="005E7AE5" w:rsidP="000632B3">
      <w:pPr>
        <w:pStyle w:val="ListParagraph"/>
        <w:spacing w:after="0" w:line="240" w:lineRule="auto"/>
        <w:ind w:left="360" w:firstLine="360"/>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Mejor</w:t>
      </w:r>
    </w:p>
    <w:p w:rsidR="000632B3" w:rsidRPr="000632B3" w:rsidRDefault="005E7AE5" w:rsidP="000632B3">
      <w:pPr>
        <w:pStyle w:val="ListParagraph"/>
        <w:spacing w:after="0" w:line="240" w:lineRule="auto"/>
        <w:ind w:left="360" w:firstLine="360"/>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Igual</w:t>
      </w:r>
    </w:p>
    <w:p w:rsidR="000632B3" w:rsidRPr="000632B3" w:rsidRDefault="005E7AE5" w:rsidP="000632B3">
      <w:pPr>
        <w:pStyle w:val="ListParagraph"/>
        <w:spacing w:after="0" w:line="240" w:lineRule="auto"/>
        <w:ind w:left="360" w:firstLine="360"/>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sidR="000632B3" w:rsidRPr="000632B3">
        <w:rPr>
          <w:rFonts w:ascii="Times New Roman" w:hAnsi="Times New Roman" w:cs="Times New Roman"/>
          <w:color w:val="auto"/>
          <w:lang w:val="es-ES"/>
        </w:rPr>
        <w:t>Peor</w:t>
      </w:r>
    </w:p>
    <w:p w:rsidR="000632B3" w:rsidRPr="000632B3" w:rsidRDefault="000632B3" w:rsidP="000632B3">
      <w:pPr>
        <w:pStyle w:val="ListParagraph"/>
        <w:spacing w:line="240" w:lineRule="auto"/>
        <w:ind w:left="360"/>
        <w:jc w:val="both"/>
        <w:rPr>
          <w:rFonts w:ascii="Times New Roman" w:hAnsi="Times New Roman" w:cs="Times New Roman"/>
          <w:color w:val="auto"/>
          <w:lang w:val="es-ES"/>
        </w:rPr>
      </w:pPr>
    </w:p>
    <w:p w:rsidR="000632B3" w:rsidRPr="000632B3" w:rsidRDefault="000632B3" w:rsidP="00E74F33">
      <w:pPr>
        <w:pStyle w:val="ListParagraph"/>
        <w:numPr>
          <w:ilvl w:val="0"/>
          <w:numId w:val="4"/>
        </w:numPr>
        <w:spacing w:line="240" w:lineRule="auto"/>
        <w:jc w:val="both"/>
        <w:rPr>
          <w:rFonts w:ascii="Times New Roman" w:hAnsi="Times New Roman" w:cs="Times New Roman"/>
          <w:color w:val="auto"/>
          <w:lang w:val="es-ES"/>
        </w:rPr>
      </w:pPr>
      <w:r w:rsidRPr="000632B3">
        <w:rPr>
          <w:rFonts w:ascii="Times New Roman" w:hAnsi="Times New Roman" w:cs="Times New Roman"/>
          <w:color w:val="auto"/>
          <w:lang w:val="es-ES"/>
        </w:rPr>
        <w:t>¿Cree que las zonas de no pesca sean efectivas?</w:t>
      </w:r>
    </w:p>
    <w:p w:rsidR="007253C1" w:rsidRPr="000632B3" w:rsidRDefault="007253C1" w:rsidP="007253C1">
      <w:pPr>
        <w:pStyle w:val="ListParagraph"/>
        <w:spacing w:after="0" w:line="240" w:lineRule="auto"/>
        <w:ind w:left="360" w:firstLine="360"/>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Pr>
          <w:rFonts w:ascii="Times New Roman" w:hAnsi="Times New Roman" w:cs="Times New Roman"/>
          <w:color w:val="auto"/>
          <w:lang w:val="es-ES"/>
        </w:rPr>
        <w:t>Sí</w:t>
      </w:r>
    </w:p>
    <w:p w:rsidR="007253C1" w:rsidRPr="000632B3" w:rsidRDefault="007253C1" w:rsidP="007253C1">
      <w:pPr>
        <w:pStyle w:val="ListParagraph"/>
        <w:spacing w:after="0" w:line="240" w:lineRule="auto"/>
        <w:ind w:left="360" w:firstLine="360"/>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Pr>
          <w:rFonts w:ascii="Times New Roman" w:hAnsi="Times New Roman" w:cs="Times New Roman"/>
          <w:color w:val="auto"/>
          <w:lang w:val="es-ES"/>
        </w:rPr>
        <w:t>No</w:t>
      </w:r>
    </w:p>
    <w:p w:rsidR="007253C1" w:rsidRDefault="007253C1" w:rsidP="007253C1">
      <w:pPr>
        <w:pStyle w:val="ListParagraph"/>
        <w:spacing w:after="0" w:line="240" w:lineRule="auto"/>
        <w:ind w:left="360" w:firstLine="360"/>
        <w:rPr>
          <w:rFonts w:ascii="Times New Roman" w:hAnsi="Times New Roman" w:cs="Times New Roman"/>
          <w:color w:val="auto"/>
          <w:lang w:val="es-ES"/>
        </w:rPr>
      </w:pPr>
      <w:r w:rsidRPr="005C2452">
        <w:rPr>
          <w:rFonts w:ascii="Times New Roman" w:hAnsi="Times New Roman" w:cs="Times New Roman"/>
          <w:color w:val="auto"/>
          <w:lang w:val="es-419"/>
        </w:rPr>
        <w:t>__</w:t>
      </w:r>
      <w:r>
        <w:rPr>
          <w:rFonts w:ascii="Times New Roman" w:hAnsi="Times New Roman" w:cs="Times New Roman"/>
          <w:color w:val="auto"/>
          <w:lang w:val="es-419"/>
        </w:rPr>
        <w:t xml:space="preserve">   </w:t>
      </w:r>
      <w:r>
        <w:rPr>
          <w:rFonts w:ascii="Times New Roman" w:hAnsi="Times New Roman" w:cs="Times New Roman"/>
          <w:color w:val="auto"/>
          <w:lang w:val="es-ES"/>
        </w:rPr>
        <w:t>No lo sé</w:t>
      </w:r>
    </w:p>
    <w:p w:rsidR="007253C1" w:rsidRPr="000632B3" w:rsidRDefault="007253C1" w:rsidP="007253C1">
      <w:pPr>
        <w:pStyle w:val="ListParagraph"/>
        <w:spacing w:after="0" w:line="240" w:lineRule="auto"/>
        <w:ind w:left="360" w:firstLine="360"/>
        <w:rPr>
          <w:rFonts w:ascii="Times New Roman" w:hAnsi="Times New Roman" w:cs="Times New Roman"/>
          <w:color w:val="auto"/>
          <w:lang w:val="es-ES"/>
        </w:rPr>
      </w:pPr>
    </w:p>
    <w:p w:rsidR="000632B3" w:rsidRDefault="007253C1" w:rsidP="007253C1">
      <w:pPr>
        <w:pStyle w:val="ListParagraph"/>
        <w:numPr>
          <w:ilvl w:val="0"/>
          <w:numId w:val="4"/>
        </w:numPr>
        <w:spacing w:line="240" w:lineRule="auto"/>
        <w:rPr>
          <w:rFonts w:ascii="Times New Roman" w:hAnsi="Times New Roman" w:cs="Times New Roman"/>
          <w:color w:val="auto"/>
          <w:lang w:val="es-419"/>
        </w:rPr>
      </w:pPr>
      <w:r>
        <w:rPr>
          <w:rFonts w:ascii="Times New Roman" w:hAnsi="Times New Roman" w:cs="Times New Roman"/>
          <w:color w:val="auto"/>
          <w:lang w:val="es-419"/>
        </w:rPr>
        <w:t xml:space="preserve">Durante la próxima revisión/evaluación de </w:t>
      </w:r>
      <w:r w:rsidR="00235F75">
        <w:rPr>
          <w:rFonts w:ascii="Times New Roman" w:hAnsi="Times New Roman" w:cs="Times New Roman"/>
          <w:color w:val="auto"/>
          <w:lang w:val="es-419"/>
        </w:rPr>
        <w:t>las</w:t>
      </w:r>
      <w:r>
        <w:rPr>
          <w:rFonts w:ascii="Times New Roman" w:hAnsi="Times New Roman" w:cs="Times New Roman"/>
          <w:color w:val="auto"/>
          <w:lang w:val="es-419"/>
        </w:rPr>
        <w:t xml:space="preserve"> reservas cercanas a su comunidad, ¿</w:t>
      </w:r>
      <w:r w:rsidR="00235F75">
        <w:rPr>
          <w:rFonts w:ascii="Times New Roman" w:hAnsi="Times New Roman" w:cs="Times New Roman"/>
          <w:color w:val="auto"/>
          <w:lang w:val="es-419"/>
        </w:rPr>
        <w:t xml:space="preserve">qué cree </w:t>
      </w:r>
      <w:r>
        <w:rPr>
          <w:rFonts w:ascii="Times New Roman" w:hAnsi="Times New Roman" w:cs="Times New Roman"/>
          <w:color w:val="auto"/>
          <w:lang w:val="es-419"/>
        </w:rPr>
        <w:t xml:space="preserve">que </w:t>
      </w:r>
      <w:r w:rsidR="00235F75">
        <w:rPr>
          <w:rFonts w:ascii="Times New Roman" w:hAnsi="Times New Roman" w:cs="Times New Roman"/>
          <w:color w:val="auto"/>
          <w:lang w:val="es-419"/>
        </w:rPr>
        <w:t xml:space="preserve">se </w:t>
      </w:r>
      <w:r>
        <w:rPr>
          <w:rFonts w:ascii="Times New Roman" w:hAnsi="Times New Roman" w:cs="Times New Roman"/>
          <w:color w:val="auto"/>
          <w:lang w:val="es-419"/>
        </w:rPr>
        <w:t xml:space="preserve">debería </w:t>
      </w:r>
      <w:r w:rsidR="00235F75">
        <w:rPr>
          <w:rFonts w:ascii="Times New Roman" w:hAnsi="Times New Roman" w:cs="Times New Roman"/>
          <w:color w:val="auto"/>
          <w:lang w:val="es-419"/>
        </w:rPr>
        <w:t>hacer:</w:t>
      </w:r>
      <w:r>
        <w:rPr>
          <w:rFonts w:ascii="Times New Roman" w:hAnsi="Times New Roman" w:cs="Times New Roman"/>
          <w:color w:val="auto"/>
          <w:lang w:val="es-419"/>
        </w:rPr>
        <w:t xml:space="preserve"> </w:t>
      </w:r>
      <w:proofErr w:type="gramStart"/>
      <w:r w:rsidR="00235F75">
        <w:rPr>
          <w:rFonts w:ascii="Times New Roman" w:hAnsi="Times New Roman" w:cs="Times New Roman"/>
          <w:color w:val="auto"/>
          <w:lang w:val="es-419"/>
        </w:rPr>
        <w:t>eliminarlas, modificarlas o dejarlas de la misma manera?</w:t>
      </w:r>
      <w:proofErr w:type="gramEnd"/>
      <w:r w:rsidR="00235F75">
        <w:rPr>
          <w:rFonts w:ascii="Times New Roman" w:hAnsi="Times New Roman" w:cs="Times New Roman"/>
          <w:color w:val="auto"/>
          <w:lang w:val="es-419"/>
        </w:rPr>
        <w:t xml:space="preserve"> </w:t>
      </w:r>
    </w:p>
    <w:p w:rsidR="00235F75" w:rsidRPr="007253C1" w:rsidRDefault="00235F75" w:rsidP="00235F75">
      <w:pPr>
        <w:pStyle w:val="ListParagraph"/>
        <w:spacing w:line="240" w:lineRule="auto"/>
        <w:ind w:left="360"/>
        <w:rPr>
          <w:rFonts w:ascii="Times New Roman" w:hAnsi="Times New Roman" w:cs="Times New Roman"/>
          <w:color w:val="auto"/>
          <w:lang w:val="es-419"/>
        </w:rPr>
      </w:pPr>
    </w:p>
    <w:tbl>
      <w:tblPr>
        <w:tblStyle w:val="TableGrid"/>
        <w:tblW w:w="0" w:type="auto"/>
        <w:tblInd w:w="720" w:type="dxa"/>
        <w:tblLook w:val="04A0" w:firstRow="1" w:lastRow="0" w:firstColumn="1" w:lastColumn="0" w:noHBand="0" w:noVBand="1"/>
      </w:tblPr>
      <w:tblGrid>
        <w:gridCol w:w="2147"/>
        <w:gridCol w:w="2193"/>
        <w:gridCol w:w="2145"/>
        <w:gridCol w:w="2145"/>
      </w:tblGrid>
      <w:tr w:rsidR="00235F75" w:rsidTr="007530D0">
        <w:tc>
          <w:tcPr>
            <w:tcW w:w="2147" w:type="dxa"/>
          </w:tcPr>
          <w:p w:rsidR="00235F75" w:rsidRDefault="00235F75" w:rsidP="007530D0">
            <w:pPr>
              <w:pStyle w:val="ListParagraph"/>
              <w:ind w:left="0"/>
              <w:rPr>
                <w:rFonts w:ascii="Times New Roman" w:hAnsi="Times New Roman" w:cs="Times New Roman"/>
                <w:color w:val="auto"/>
              </w:rPr>
            </w:pPr>
            <w:r>
              <w:rPr>
                <w:rFonts w:ascii="Times New Roman" w:hAnsi="Times New Roman" w:cs="Times New Roman"/>
                <w:color w:val="auto"/>
              </w:rPr>
              <w:t>Zona</w:t>
            </w:r>
          </w:p>
        </w:tc>
        <w:tc>
          <w:tcPr>
            <w:tcW w:w="2193" w:type="dxa"/>
          </w:tcPr>
          <w:p w:rsidR="00235F75" w:rsidRDefault="00235F75" w:rsidP="007530D0">
            <w:pPr>
              <w:pStyle w:val="ListParagraph"/>
              <w:ind w:left="0"/>
              <w:rPr>
                <w:rFonts w:ascii="Times New Roman" w:hAnsi="Times New Roman" w:cs="Times New Roman"/>
                <w:color w:val="auto"/>
              </w:rPr>
            </w:pPr>
            <w:proofErr w:type="spellStart"/>
            <w:r>
              <w:rPr>
                <w:rFonts w:ascii="Times New Roman" w:hAnsi="Times New Roman" w:cs="Times New Roman"/>
                <w:color w:val="auto"/>
              </w:rPr>
              <w:t>Ac</w:t>
            </w:r>
            <w:r>
              <w:rPr>
                <w:rFonts w:ascii="Times New Roman" w:hAnsi="Times New Roman" w:cs="Times New Roman"/>
                <w:color w:val="auto"/>
              </w:rPr>
              <w:t>ción</w:t>
            </w:r>
            <w:proofErr w:type="spellEnd"/>
          </w:p>
        </w:tc>
        <w:tc>
          <w:tcPr>
            <w:tcW w:w="2145" w:type="dxa"/>
          </w:tcPr>
          <w:p w:rsidR="00235F75" w:rsidRDefault="00235F75" w:rsidP="007530D0">
            <w:pPr>
              <w:pStyle w:val="ListParagraph"/>
              <w:ind w:left="0"/>
              <w:rPr>
                <w:rFonts w:ascii="Times New Roman" w:hAnsi="Times New Roman" w:cs="Times New Roman"/>
                <w:color w:val="auto"/>
              </w:rPr>
            </w:pPr>
            <w:r>
              <w:rPr>
                <w:rFonts w:ascii="Times New Roman" w:hAnsi="Times New Roman" w:cs="Times New Roman"/>
                <w:color w:val="auto"/>
              </w:rPr>
              <w:t xml:space="preserve">Por </w:t>
            </w:r>
            <w:proofErr w:type="spellStart"/>
            <w:r>
              <w:rPr>
                <w:rFonts w:ascii="Times New Roman" w:hAnsi="Times New Roman" w:cs="Times New Roman"/>
                <w:color w:val="auto"/>
              </w:rPr>
              <w:t>qué</w:t>
            </w:r>
            <w:proofErr w:type="spellEnd"/>
          </w:p>
        </w:tc>
        <w:tc>
          <w:tcPr>
            <w:tcW w:w="2145" w:type="dxa"/>
          </w:tcPr>
          <w:p w:rsidR="00235F75" w:rsidRDefault="00235F75" w:rsidP="007530D0">
            <w:pPr>
              <w:pStyle w:val="ListParagraph"/>
              <w:ind w:left="0"/>
              <w:rPr>
                <w:rFonts w:ascii="Times New Roman" w:hAnsi="Times New Roman" w:cs="Times New Roman"/>
                <w:color w:val="auto"/>
              </w:rPr>
            </w:pPr>
            <w:proofErr w:type="spellStart"/>
            <w:r>
              <w:rPr>
                <w:rFonts w:ascii="Times New Roman" w:hAnsi="Times New Roman" w:cs="Times New Roman"/>
                <w:color w:val="auto"/>
              </w:rPr>
              <w:t>Cómo</w:t>
            </w:r>
            <w:proofErr w:type="spellEnd"/>
          </w:p>
        </w:tc>
      </w:tr>
      <w:tr w:rsidR="00235F75" w:rsidTr="007530D0">
        <w:tc>
          <w:tcPr>
            <w:tcW w:w="2147" w:type="dxa"/>
          </w:tcPr>
          <w:p w:rsidR="00235F75" w:rsidRDefault="00235F75" w:rsidP="007530D0">
            <w:pPr>
              <w:pStyle w:val="ListParagraph"/>
              <w:ind w:left="0"/>
              <w:rPr>
                <w:rFonts w:ascii="Times New Roman" w:hAnsi="Times New Roman" w:cs="Times New Roman"/>
                <w:color w:val="auto"/>
              </w:rPr>
            </w:pPr>
          </w:p>
        </w:tc>
        <w:tc>
          <w:tcPr>
            <w:tcW w:w="2193" w:type="dxa"/>
            <w:vAlign w:val="center"/>
          </w:tcPr>
          <w:p w:rsidR="00235F75" w:rsidRDefault="00235F75" w:rsidP="007530D0">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Elimina</w:t>
            </w:r>
            <w:r>
              <w:rPr>
                <w:rFonts w:ascii="Times New Roman" w:hAnsi="Times New Roman" w:cs="Times New Roman"/>
                <w:color w:val="auto"/>
              </w:rPr>
              <w:t>r</w:t>
            </w:r>
            <w:proofErr w:type="spellEnd"/>
          </w:p>
          <w:p w:rsidR="00235F75" w:rsidRDefault="00235F75" w:rsidP="007530D0">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Mantener</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igual</w:t>
            </w:r>
            <w:proofErr w:type="spellEnd"/>
          </w:p>
          <w:p w:rsidR="00235F75" w:rsidRDefault="00235F75" w:rsidP="007530D0">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Modif</w:t>
            </w:r>
            <w:r>
              <w:rPr>
                <w:rFonts w:ascii="Times New Roman" w:hAnsi="Times New Roman" w:cs="Times New Roman"/>
                <w:color w:val="auto"/>
              </w:rPr>
              <w:t>icar</w:t>
            </w:r>
            <w:proofErr w:type="spellEnd"/>
          </w:p>
        </w:tc>
        <w:tc>
          <w:tcPr>
            <w:tcW w:w="2145" w:type="dxa"/>
          </w:tcPr>
          <w:p w:rsidR="00235F75" w:rsidRDefault="00235F75" w:rsidP="007530D0">
            <w:pPr>
              <w:pStyle w:val="ListParagraph"/>
              <w:ind w:left="0"/>
              <w:rPr>
                <w:rFonts w:ascii="Times New Roman" w:hAnsi="Times New Roman" w:cs="Times New Roman"/>
                <w:color w:val="auto"/>
              </w:rPr>
            </w:pPr>
          </w:p>
        </w:tc>
        <w:tc>
          <w:tcPr>
            <w:tcW w:w="2145" w:type="dxa"/>
          </w:tcPr>
          <w:p w:rsidR="00235F75" w:rsidRDefault="00235F75" w:rsidP="007530D0">
            <w:pPr>
              <w:pStyle w:val="ListParagraph"/>
              <w:ind w:left="0"/>
              <w:rPr>
                <w:rFonts w:ascii="Times New Roman" w:hAnsi="Times New Roman" w:cs="Times New Roman"/>
                <w:color w:val="auto"/>
              </w:rPr>
            </w:pPr>
          </w:p>
        </w:tc>
      </w:tr>
      <w:tr w:rsidR="00235F75" w:rsidTr="007530D0">
        <w:tc>
          <w:tcPr>
            <w:tcW w:w="2147" w:type="dxa"/>
          </w:tcPr>
          <w:p w:rsidR="00235F75" w:rsidRDefault="00235F75" w:rsidP="007530D0">
            <w:pPr>
              <w:pStyle w:val="ListParagraph"/>
              <w:ind w:left="0"/>
              <w:rPr>
                <w:rFonts w:ascii="Times New Roman" w:hAnsi="Times New Roman" w:cs="Times New Roman"/>
                <w:color w:val="auto"/>
              </w:rPr>
            </w:pPr>
          </w:p>
        </w:tc>
        <w:tc>
          <w:tcPr>
            <w:tcW w:w="2193" w:type="dxa"/>
          </w:tcPr>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Eliminar</w:t>
            </w:r>
            <w:proofErr w:type="spellEnd"/>
          </w:p>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Mantener</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igual</w:t>
            </w:r>
            <w:proofErr w:type="spellEnd"/>
          </w:p>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Modificar</w:t>
            </w:r>
            <w:proofErr w:type="spellEnd"/>
          </w:p>
        </w:tc>
        <w:tc>
          <w:tcPr>
            <w:tcW w:w="2145" w:type="dxa"/>
          </w:tcPr>
          <w:p w:rsidR="00235F75" w:rsidRDefault="00235F75" w:rsidP="007530D0">
            <w:pPr>
              <w:pStyle w:val="ListParagraph"/>
              <w:ind w:left="0"/>
              <w:rPr>
                <w:rFonts w:ascii="Times New Roman" w:hAnsi="Times New Roman" w:cs="Times New Roman"/>
                <w:color w:val="auto"/>
              </w:rPr>
            </w:pPr>
          </w:p>
        </w:tc>
        <w:tc>
          <w:tcPr>
            <w:tcW w:w="2145" w:type="dxa"/>
          </w:tcPr>
          <w:p w:rsidR="00235F75" w:rsidRDefault="00235F75" w:rsidP="007530D0">
            <w:pPr>
              <w:pStyle w:val="ListParagraph"/>
              <w:ind w:left="0"/>
              <w:rPr>
                <w:rFonts w:ascii="Times New Roman" w:hAnsi="Times New Roman" w:cs="Times New Roman"/>
                <w:color w:val="auto"/>
              </w:rPr>
            </w:pPr>
          </w:p>
        </w:tc>
      </w:tr>
      <w:tr w:rsidR="00235F75" w:rsidTr="007530D0">
        <w:tc>
          <w:tcPr>
            <w:tcW w:w="2147" w:type="dxa"/>
          </w:tcPr>
          <w:p w:rsidR="00235F75" w:rsidRDefault="00235F75" w:rsidP="007530D0">
            <w:pPr>
              <w:pStyle w:val="ListParagraph"/>
              <w:ind w:left="0"/>
              <w:rPr>
                <w:rFonts w:ascii="Times New Roman" w:hAnsi="Times New Roman" w:cs="Times New Roman"/>
                <w:color w:val="auto"/>
              </w:rPr>
            </w:pPr>
          </w:p>
        </w:tc>
        <w:tc>
          <w:tcPr>
            <w:tcW w:w="2193" w:type="dxa"/>
          </w:tcPr>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Eliminar</w:t>
            </w:r>
            <w:proofErr w:type="spellEnd"/>
          </w:p>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Mantener</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igual</w:t>
            </w:r>
            <w:proofErr w:type="spellEnd"/>
          </w:p>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Modificar</w:t>
            </w:r>
            <w:proofErr w:type="spellEnd"/>
          </w:p>
        </w:tc>
        <w:tc>
          <w:tcPr>
            <w:tcW w:w="2145" w:type="dxa"/>
          </w:tcPr>
          <w:p w:rsidR="00235F75" w:rsidRDefault="00235F75" w:rsidP="007530D0">
            <w:pPr>
              <w:pStyle w:val="ListParagraph"/>
              <w:ind w:left="0"/>
              <w:rPr>
                <w:rFonts w:ascii="Times New Roman" w:hAnsi="Times New Roman" w:cs="Times New Roman"/>
                <w:color w:val="auto"/>
              </w:rPr>
            </w:pPr>
          </w:p>
        </w:tc>
        <w:tc>
          <w:tcPr>
            <w:tcW w:w="2145" w:type="dxa"/>
          </w:tcPr>
          <w:p w:rsidR="00235F75" w:rsidRDefault="00235F75" w:rsidP="007530D0">
            <w:pPr>
              <w:pStyle w:val="ListParagraph"/>
              <w:ind w:left="0"/>
              <w:rPr>
                <w:rFonts w:ascii="Times New Roman" w:hAnsi="Times New Roman" w:cs="Times New Roman"/>
                <w:color w:val="auto"/>
              </w:rPr>
            </w:pPr>
          </w:p>
        </w:tc>
      </w:tr>
      <w:tr w:rsidR="00235F75" w:rsidTr="007530D0">
        <w:tc>
          <w:tcPr>
            <w:tcW w:w="2147" w:type="dxa"/>
          </w:tcPr>
          <w:p w:rsidR="00235F75" w:rsidRDefault="00235F75" w:rsidP="007530D0">
            <w:pPr>
              <w:pStyle w:val="ListParagraph"/>
              <w:ind w:left="0"/>
              <w:rPr>
                <w:rFonts w:ascii="Times New Roman" w:hAnsi="Times New Roman" w:cs="Times New Roman"/>
                <w:color w:val="auto"/>
              </w:rPr>
            </w:pPr>
          </w:p>
        </w:tc>
        <w:tc>
          <w:tcPr>
            <w:tcW w:w="2193" w:type="dxa"/>
          </w:tcPr>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Eliminar</w:t>
            </w:r>
            <w:proofErr w:type="spellEnd"/>
          </w:p>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Mantener</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igual</w:t>
            </w:r>
            <w:proofErr w:type="spellEnd"/>
          </w:p>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Modificar</w:t>
            </w:r>
            <w:proofErr w:type="spellEnd"/>
          </w:p>
        </w:tc>
        <w:tc>
          <w:tcPr>
            <w:tcW w:w="2145" w:type="dxa"/>
          </w:tcPr>
          <w:p w:rsidR="00235F75" w:rsidRDefault="00235F75" w:rsidP="007530D0">
            <w:pPr>
              <w:pStyle w:val="ListParagraph"/>
              <w:ind w:left="0"/>
              <w:rPr>
                <w:rFonts w:ascii="Times New Roman" w:hAnsi="Times New Roman" w:cs="Times New Roman"/>
                <w:color w:val="auto"/>
              </w:rPr>
            </w:pPr>
          </w:p>
        </w:tc>
        <w:tc>
          <w:tcPr>
            <w:tcW w:w="2145" w:type="dxa"/>
          </w:tcPr>
          <w:p w:rsidR="00235F75" w:rsidRDefault="00235F75" w:rsidP="007530D0">
            <w:pPr>
              <w:pStyle w:val="ListParagraph"/>
              <w:ind w:left="0"/>
              <w:rPr>
                <w:rFonts w:ascii="Times New Roman" w:hAnsi="Times New Roman" w:cs="Times New Roman"/>
                <w:color w:val="auto"/>
              </w:rPr>
            </w:pPr>
          </w:p>
        </w:tc>
      </w:tr>
      <w:tr w:rsidR="00235F75" w:rsidTr="007530D0">
        <w:tc>
          <w:tcPr>
            <w:tcW w:w="2147" w:type="dxa"/>
          </w:tcPr>
          <w:p w:rsidR="00235F75" w:rsidRDefault="00235F75" w:rsidP="007530D0">
            <w:pPr>
              <w:pStyle w:val="ListParagraph"/>
              <w:ind w:left="0"/>
              <w:rPr>
                <w:rFonts w:ascii="Times New Roman" w:hAnsi="Times New Roman" w:cs="Times New Roman"/>
                <w:color w:val="auto"/>
              </w:rPr>
            </w:pPr>
          </w:p>
        </w:tc>
        <w:tc>
          <w:tcPr>
            <w:tcW w:w="2193" w:type="dxa"/>
          </w:tcPr>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Eliminar</w:t>
            </w:r>
            <w:proofErr w:type="spellEnd"/>
          </w:p>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Mantener</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igual</w:t>
            </w:r>
            <w:proofErr w:type="spellEnd"/>
          </w:p>
          <w:p w:rsidR="00235F75" w:rsidRDefault="00235F75" w:rsidP="00235F75">
            <w:pPr>
              <w:pStyle w:val="ListParagraph"/>
              <w:ind w:left="0"/>
              <w:rPr>
                <w:rFonts w:ascii="Times New Roman" w:hAnsi="Times New Roman" w:cs="Times New Roman"/>
                <w:color w:val="auto"/>
              </w:rPr>
            </w:pPr>
            <w:r>
              <w:rPr>
                <w:rFonts w:ascii="Times New Roman" w:hAnsi="Times New Roman" w:cs="Times New Roman"/>
                <w:color w:val="auto"/>
              </w:rPr>
              <w:t xml:space="preserve">__ </w:t>
            </w:r>
            <w:proofErr w:type="spellStart"/>
            <w:r>
              <w:rPr>
                <w:rFonts w:ascii="Times New Roman" w:hAnsi="Times New Roman" w:cs="Times New Roman"/>
                <w:color w:val="auto"/>
              </w:rPr>
              <w:t>Modificar</w:t>
            </w:r>
            <w:proofErr w:type="spellEnd"/>
          </w:p>
        </w:tc>
        <w:tc>
          <w:tcPr>
            <w:tcW w:w="2145" w:type="dxa"/>
          </w:tcPr>
          <w:p w:rsidR="00235F75" w:rsidRDefault="00235F75" w:rsidP="007530D0">
            <w:pPr>
              <w:pStyle w:val="ListParagraph"/>
              <w:ind w:left="0"/>
              <w:rPr>
                <w:rFonts w:ascii="Times New Roman" w:hAnsi="Times New Roman" w:cs="Times New Roman"/>
                <w:color w:val="auto"/>
              </w:rPr>
            </w:pPr>
          </w:p>
        </w:tc>
        <w:tc>
          <w:tcPr>
            <w:tcW w:w="2145" w:type="dxa"/>
          </w:tcPr>
          <w:p w:rsidR="00235F75" w:rsidRDefault="00235F75" w:rsidP="007530D0">
            <w:pPr>
              <w:pStyle w:val="ListParagraph"/>
              <w:ind w:left="0"/>
              <w:rPr>
                <w:rFonts w:ascii="Times New Roman" w:hAnsi="Times New Roman" w:cs="Times New Roman"/>
                <w:color w:val="auto"/>
              </w:rPr>
            </w:pPr>
          </w:p>
        </w:tc>
      </w:tr>
    </w:tbl>
    <w:p w:rsidR="007253C1" w:rsidRPr="00235F75" w:rsidRDefault="007253C1" w:rsidP="000632B3">
      <w:pPr>
        <w:spacing w:line="240" w:lineRule="auto"/>
        <w:rPr>
          <w:rFonts w:ascii="Times New Roman" w:hAnsi="Times New Roman" w:cs="Times New Roman"/>
          <w:color w:val="auto"/>
        </w:rPr>
      </w:pPr>
    </w:p>
    <w:p w:rsidR="000632B3" w:rsidRPr="000632B3" w:rsidRDefault="000632B3" w:rsidP="000632B3">
      <w:pPr>
        <w:pStyle w:val="ListParagraph"/>
        <w:spacing w:line="240" w:lineRule="auto"/>
        <w:ind w:left="360"/>
        <w:rPr>
          <w:rFonts w:ascii="Times New Roman" w:hAnsi="Times New Roman" w:cs="Times New Roman"/>
          <w:color w:val="auto"/>
          <w:lang w:val="es-ES"/>
        </w:rPr>
      </w:pPr>
    </w:p>
    <w:p w:rsidR="000632B3" w:rsidRPr="000632B3" w:rsidRDefault="000632B3" w:rsidP="00E74F33">
      <w:pPr>
        <w:pStyle w:val="ListParagraph"/>
        <w:numPr>
          <w:ilvl w:val="0"/>
          <w:numId w:val="4"/>
        </w:numPr>
        <w:spacing w:line="240" w:lineRule="auto"/>
        <w:rPr>
          <w:rFonts w:ascii="Times New Roman" w:hAnsi="Times New Roman" w:cs="Times New Roman"/>
          <w:color w:val="auto"/>
          <w:lang w:val="es-ES"/>
        </w:rPr>
      </w:pPr>
      <w:r w:rsidRPr="000632B3">
        <w:rPr>
          <w:rFonts w:ascii="Times New Roman" w:hAnsi="Times New Roman" w:cs="Times New Roman"/>
          <w:color w:val="auto"/>
          <w:lang w:val="es-ES"/>
        </w:rPr>
        <w:t>¿Le gustaría agregar algún comentario?</w:t>
      </w:r>
    </w:p>
    <w:p w:rsidR="000632B3" w:rsidRPr="000632B3" w:rsidRDefault="000632B3" w:rsidP="000632B3">
      <w:pPr>
        <w:pStyle w:val="ListParagraph"/>
        <w:spacing w:line="240" w:lineRule="auto"/>
        <w:ind w:left="360"/>
        <w:rPr>
          <w:rFonts w:ascii="Times New Roman" w:hAnsi="Times New Roman" w:cs="Times New Roman"/>
          <w:color w:val="auto"/>
          <w:lang w:val="es-MX"/>
        </w:rPr>
      </w:pPr>
      <w:r w:rsidRPr="000632B3">
        <w:rPr>
          <w:noProof/>
        </w:rPr>
        <mc:AlternateContent>
          <mc:Choice Requires="wps">
            <w:drawing>
              <wp:anchor distT="0" distB="0" distL="114300" distR="114300" simplePos="0" relativeHeight="251659264" behindDoc="0" locked="0" layoutInCell="1" allowOverlap="1">
                <wp:simplePos x="0" y="0"/>
                <wp:positionH relativeFrom="column">
                  <wp:posOffset>93345</wp:posOffset>
                </wp:positionH>
                <wp:positionV relativeFrom="paragraph">
                  <wp:posOffset>27940</wp:posOffset>
                </wp:positionV>
                <wp:extent cx="6086475" cy="3458210"/>
                <wp:effectExtent l="0" t="0" r="28575" b="279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6475" cy="3458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B8E0054" id="Rectangle 3" o:spid="_x0000_s1026" style="position:absolute;margin-left:7.35pt;margin-top:2.2pt;width:479.25pt;height:27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" filled="f" strokecolor="black [3213]" strokeweight="1pt">
                <v:path arrowok="t"/>
              </v:rect>
            </w:pict>
          </mc:Fallback>
        </mc:AlternateContent>
      </w:r>
    </w:p>
    <w:p w:rsidR="000632B3" w:rsidRPr="000632B3" w:rsidRDefault="000632B3" w:rsidP="000632B3">
      <w:pPr>
        <w:rPr>
          <w:lang w:val="es-MX"/>
        </w:rPr>
      </w:pPr>
    </w:p>
    <w:p w:rsidR="000632B3" w:rsidRPr="000632B3" w:rsidRDefault="000632B3" w:rsidP="000632B3">
      <w:pPr>
        <w:rPr>
          <w:lang w:val="es-MX"/>
        </w:rPr>
      </w:pPr>
    </w:p>
    <w:p w:rsidR="000632B3" w:rsidRPr="000632B3" w:rsidRDefault="000632B3" w:rsidP="000632B3">
      <w:pPr>
        <w:rPr>
          <w:lang w:val="es-MX"/>
        </w:rPr>
      </w:pPr>
    </w:p>
    <w:p w:rsidR="000632B3" w:rsidRPr="000632B3" w:rsidRDefault="000632B3" w:rsidP="000632B3">
      <w:pPr>
        <w:rPr>
          <w:lang w:val="es-MX"/>
        </w:rPr>
      </w:pPr>
    </w:p>
    <w:p w:rsidR="000632B3" w:rsidRPr="000632B3" w:rsidRDefault="000632B3" w:rsidP="000632B3">
      <w:pPr>
        <w:rPr>
          <w:lang w:val="es-MX"/>
        </w:rPr>
      </w:pPr>
    </w:p>
    <w:p w:rsidR="000632B3" w:rsidRPr="000632B3" w:rsidRDefault="000632B3" w:rsidP="000632B3">
      <w:pPr>
        <w:rPr>
          <w:lang w:val="es-MX"/>
        </w:rPr>
      </w:pPr>
    </w:p>
    <w:p w:rsidR="000632B3" w:rsidRPr="000632B3" w:rsidRDefault="000632B3" w:rsidP="000632B3">
      <w:pPr>
        <w:rPr>
          <w:lang w:val="es-MX"/>
        </w:rPr>
      </w:pPr>
    </w:p>
    <w:p w:rsidR="000632B3" w:rsidRPr="000632B3" w:rsidRDefault="000632B3" w:rsidP="000632B3">
      <w:pPr>
        <w:rPr>
          <w:lang w:val="es-MX"/>
        </w:rPr>
      </w:pPr>
    </w:p>
    <w:p w:rsidR="000632B3" w:rsidRPr="000632B3" w:rsidRDefault="000632B3" w:rsidP="000632B3">
      <w:pPr>
        <w:rPr>
          <w:lang w:val="es-MX"/>
        </w:rPr>
      </w:pPr>
      <w:bookmarkStart w:id="0" w:name="_GoBack"/>
      <w:bookmarkEnd w:id="0"/>
    </w:p>
    <w:sectPr w:rsidR="000632B3" w:rsidRPr="000632B3" w:rsidSect="005E2661">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E53" w:rsidRDefault="00716E53">
      <w:pPr>
        <w:spacing w:after="0" w:line="240" w:lineRule="auto"/>
      </w:pPr>
      <w:r>
        <w:separator/>
      </w:r>
    </w:p>
  </w:endnote>
  <w:endnote w:type="continuationSeparator" w:id="0">
    <w:p w:rsidR="00716E53" w:rsidRDefault="00716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E53" w:rsidRDefault="00716E53">
      <w:pPr>
        <w:spacing w:after="0" w:line="240" w:lineRule="auto"/>
      </w:pPr>
      <w:r>
        <w:separator/>
      </w:r>
    </w:p>
  </w:footnote>
  <w:footnote w:type="continuationSeparator" w:id="0">
    <w:p w:rsidR="00716E53" w:rsidRDefault="00716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68B" w:rsidRDefault="00C4768B">
    <w:pPr>
      <w:tabs>
        <w:tab w:val="center" w:pos="4680"/>
        <w:tab w:val="right" w:pos="9360"/>
      </w:tabs>
      <w:spacing w:after="0" w:line="240" w:lineRule="auto"/>
      <w:jc w:val="center"/>
    </w:pPr>
    <w:r>
      <w:rPr>
        <w:noProof/>
      </w:rPr>
      <w:drawing>
        <wp:inline distT="0" distB="0" distL="0" distR="0" wp14:anchorId="0C9FD9EF" wp14:editId="6B78594C">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39E0"/>
    <w:multiLevelType w:val="multilevel"/>
    <w:tmpl w:val="1C901ED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172A5FE1"/>
    <w:multiLevelType w:val="multilevel"/>
    <w:tmpl w:val="A0EE4DC2"/>
    <w:lvl w:ilvl="0">
      <w:start w:val="1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2" w15:restartNumberingAfterBreak="0">
    <w:nsid w:val="21626763"/>
    <w:multiLevelType w:val="hybridMultilevel"/>
    <w:tmpl w:val="B124498C"/>
    <w:lvl w:ilvl="0" w:tplc="5A1069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F7333E"/>
    <w:multiLevelType w:val="multilevel"/>
    <w:tmpl w:val="A0EE4DC2"/>
    <w:lvl w:ilvl="0">
      <w:start w:val="1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4" w15:restartNumberingAfterBreak="0">
    <w:nsid w:val="79057620"/>
    <w:multiLevelType w:val="multilevel"/>
    <w:tmpl w:val="F566FF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B3"/>
    <w:rsid w:val="000628EC"/>
    <w:rsid w:val="000632B3"/>
    <w:rsid w:val="001D3CB3"/>
    <w:rsid w:val="001D5612"/>
    <w:rsid w:val="0021339F"/>
    <w:rsid w:val="00235F75"/>
    <w:rsid w:val="002662A0"/>
    <w:rsid w:val="00277EFE"/>
    <w:rsid w:val="00342B5C"/>
    <w:rsid w:val="003A659B"/>
    <w:rsid w:val="003C16B0"/>
    <w:rsid w:val="00450D86"/>
    <w:rsid w:val="00483872"/>
    <w:rsid w:val="00485EE8"/>
    <w:rsid w:val="00492DE7"/>
    <w:rsid w:val="005C2452"/>
    <w:rsid w:val="005D6FB8"/>
    <w:rsid w:val="005E2661"/>
    <w:rsid w:val="005E7AE5"/>
    <w:rsid w:val="00615AA0"/>
    <w:rsid w:val="00704BA1"/>
    <w:rsid w:val="00716E53"/>
    <w:rsid w:val="007253C1"/>
    <w:rsid w:val="00725C05"/>
    <w:rsid w:val="00761C6B"/>
    <w:rsid w:val="00795443"/>
    <w:rsid w:val="009C7DDC"/>
    <w:rsid w:val="00BE0577"/>
    <w:rsid w:val="00C41D41"/>
    <w:rsid w:val="00C4768B"/>
    <w:rsid w:val="00D00935"/>
    <w:rsid w:val="00D44F2E"/>
    <w:rsid w:val="00DE4B14"/>
    <w:rsid w:val="00E74F33"/>
    <w:rsid w:val="00F5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432D"/>
  <w15:chartTrackingRefBased/>
  <w15:docId w15:val="{A83E9C55-0DD2-4BAC-8F3E-BAFB3D39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632B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B3"/>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10</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Martinez</dc:creator>
  <cp:keywords/>
  <dc:description/>
  <cp:lastModifiedBy>Jael Martinez</cp:lastModifiedBy>
  <cp:revision>20</cp:revision>
  <dcterms:created xsi:type="dcterms:W3CDTF">2016-11-07T19:29:00Z</dcterms:created>
  <dcterms:modified xsi:type="dcterms:W3CDTF">2016-11-08T06:09:00Z</dcterms:modified>
</cp:coreProperties>
</file>